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579A" w14:textId="298D2CFE" w:rsidR="00A542B2" w:rsidRDefault="00A542B2" w:rsidP="002C29C4">
      <w:pPr>
        <w:spacing w:after="0" w:line="276" w:lineRule="auto"/>
        <w:contextualSpacing/>
        <w:jc w:val="center"/>
      </w:pPr>
    </w:p>
    <w:p w14:paraId="31B39839" w14:textId="77777777" w:rsidR="00A542B2" w:rsidRDefault="00A542B2" w:rsidP="002C29C4">
      <w:pPr>
        <w:spacing w:after="0" w:line="276" w:lineRule="auto"/>
        <w:contextualSpacing/>
        <w:jc w:val="center"/>
      </w:pPr>
    </w:p>
    <w:p w14:paraId="51E37E0D" w14:textId="77777777" w:rsidR="00A542B2" w:rsidRDefault="00A542B2" w:rsidP="002C29C4">
      <w:pPr>
        <w:spacing w:after="0" w:line="276" w:lineRule="auto"/>
        <w:contextualSpacing/>
        <w:jc w:val="center"/>
      </w:pPr>
    </w:p>
    <w:p w14:paraId="1F678D2B" w14:textId="77777777" w:rsidR="00A542B2" w:rsidRDefault="00A542B2" w:rsidP="002C29C4">
      <w:pPr>
        <w:spacing w:after="0" w:line="276" w:lineRule="auto"/>
        <w:contextualSpacing/>
        <w:jc w:val="center"/>
      </w:pPr>
    </w:p>
    <w:p w14:paraId="629F794B" w14:textId="77777777" w:rsidR="00A542B2" w:rsidRDefault="00A542B2" w:rsidP="002C29C4">
      <w:pPr>
        <w:spacing w:after="0" w:line="276" w:lineRule="auto"/>
        <w:contextualSpacing/>
        <w:jc w:val="center"/>
      </w:pPr>
    </w:p>
    <w:p w14:paraId="1AFD27D0" w14:textId="77777777" w:rsidR="00A542B2" w:rsidRDefault="00A542B2" w:rsidP="002C29C4">
      <w:pPr>
        <w:spacing w:after="0" w:line="276" w:lineRule="auto"/>
        <w:contextualSpacing/>
        <w:jc w:val="center"/>
      </w:pPr>
    </w:p>
    <w:p w14:paraId="7CED09CF" w14:textId="77777777" w:rsidR="00A542B2" w:rsidRDefault="00A542B2" w:rsidP="002C29C4">
      <w:pPr>
        <w:spacing w:after="0" w:line="276" w:lineRule="auto"/>
        <w:contextualSpacing/>
        <w:jc w:val="center"/>
      </w:pPr>
    </w:p>
    <w:p w14:paraId="2C9E53B2" w14:textId="77777777" w:rsidR="00A542B2" w:rsidRDefault="00A542B2" w:rsidP="002C29C4">
      <w:pPr>
        <w:spacing w:after="0" w:line="276" w:lineRule="auto"/>
        <w:contextualSpacing/>
        <w:jc w:val="center"/>
      </w:pPr>
    </w:p>
    <w:p w14:paraId="50FD9321" w14:textId="77777777" w:rsidR="00A542B2" w:rsidRDefault="00A542B2" w:rsidP="002C29C4">
      <w:pPr>
        <w:spacing w:after="0" w:line="276" w:lineRule="auto"/>
        <w:contextualSpacing/>
        <w:jc w:val="center"/>
      </w:pPr>
    </w:p>
    <w:p w14:paraId="2B022D0F" w14:textId="77777777" w:rsidR="00A542B2" w:rsidRDefault="00A542B2" w:rsidP="002C29C4">
      <w:pPr>
        <w:spacing w:after="0" w:line="276" w:lineRule="auto"/>
        <w:contextualSpacing/>
        <w:jc w:val="center"/>
      </w:pPr>
    </w:p>
    <w:p w14:paraId="0D876AA6" w14:textId="77777777" w:rsidR="00A542B2" w:rsidRDefault="00A542B2" w:rsidP="002C29C4">
      <w:pPr>
        <w:spacing w:after="0" w:line="276" w:lineRule="auto"/>
        <w:contextualSpacing/>
        <w:jc w:val="center"/>
      </w:pPr>
    </w:p>
    <w:p w14:paraId="1F131FC0" w14:textId="1C519CA8" w:rsidR="00A542B2" w:rsidRPr="007644D7" w:rsidRDefault="00A542B2" w:rsidP="002C29C4">
      <w:pPr>
        <w:spacing w:after="0" w:line="276" w:lineRule="auto"/>
        <w:contextualSpacing/>
        <w:jc w:val="center"/>
        <w:rPr>
          <w:rFonts w:ascii="Agency FB" w:hAnsi="Agency FB"/>
          <w:sz w:val="72"/>
          <w:szCs w:val="72"/>
        </w:rPr>
      </w:pPr>
      <w:bookmarkStart w:id="0" w:name="_Hlk531179945"/>
      <w:r>
        <w:rPr>
          <w:rFonts w:ascii="Agency FB" w:hAnsi="Agency FB"/>
          <w:sz w:val="72"/>
          <w:szCs w:val="72"/>
        </w:rPr>
        <w:t>Usability Evaluation of Language-Learning Software</w:t>
      </w:r>
    </w:p>
    <w:p w14:paraId="3BB5BA21" w14:textId="77777777" w:rsidR="00A542B2" w:rsidRPr="00675A6C" w:rsidRDefault="00A542B2" w:rsidP="002C29C4">
      <w:pPr>
        <w:spacing w:after="0" w:line="276" w:lineRule="auto"/>
        <w:contextualSpacing/>
        <w:jc w:val="center"/>
        <w:rPr>
          <w:sz w:val="24"/>
          <w:szCs w:val="24"/>
        </w:rPr>
      </w:pPr>
      <w:r w:rsidRPr="00A73566">
        <w:rPr>
          <w:noProof/>
          <w:color w:val="002060"/>
          <w:sz w:val="24"/>
          <w:szCs w:val="24"/>
          <w:lang w:eastAsia="en-GB"/>
        </w:rPr>
        <mc:AlternateContent>
          <mc:Choice Requires="wps">
            <w:drawing>
              <wp:anchor distT="4294967295" distB="4294967295" distL="114300" distR="114300" simplePos="0" relativeHeight="251662336" behindDoc="0" locked="0" layoutInCell="1" allowOverlap="1" wp14:anchorId="71940EB3" wp14:editId="5804DE10">
                <wp:simplePos x="0" y="0"/>
                <wp:positionH relativeFrom="margin">
                  <wp:posOffset>141534</wp:posOffset>
                </wp:positionH>
                <wp:positionV relativeFrom="paragraph">
                  <wp:posOffset>89394</wp:posOffset>
                </wp:positionV>
                <wp:extent cx="544322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ln>
                          <a:headEnd/>
                          <a:tailEnd/>
                        </a:ln>
                        <a:extLst/>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DB47CA" id="_x0000_t32" coordsize="21600,21600" o:spt="32" o:oned="t" path="m,l21600,21600e" filled="f">
                <v:path arrowok="t" fillok="f" o:connecttype="none"/>
                <o:lock v:ext="edit" shapetype="t"/>
              </v:shapetype>
              <v:shape id="Straight Arrow Connector 1" o:spid="_x0000_s1026" type="#_x0000_t32" style="position:absolute;margin-left:11.15pt;margin-top:7.05pt;width:428.6pt;height:0;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" strokecolor="#4472c4 [3204]" strokeweight="1.5pt">
                <v:stroke joinstyle="miter"/>
                <w10:wrap anchorx="margin"/>
              </v:shape>
            </w:pict>
          </mc:Fallback>
        </mc:AlternateContent>
      </w:r>
    </w:p>
    <w:p w14:paraId="45B2525D" w14:textId="4BD03010" w:rsidR="00A542B2" w:rsidRPr="00C55023" w:rsidRDefault="00A542B2" w:rsidP="002C29C4">
      <w:pPr>
        <w:spacing w:after="0" w:line="276" w:lineRule="auto"/>
        <w:contextualSpacing/>
        <w:jc w:val="center"/>
        <w:rPr>
          <w:rFonts w:cstheme="minorHAnsi"/>
          <w:sz w:val="48"/>
          <w:szCs w:val="52"/>
        </w:rPr>
      </w:pPr>
      <w:r w:rsidRPr="00C55023">
        <w:rPr>
          <w:rFonts w:cstheme="minorHAnsi"/>
          <w:sz w:val="48"/>
          <w:szCs w:val="52"/>
        </w:rPr>
        <w:t>Report</w:t>
      </w:r>
    </w:p>
    <w:p w14:paraId="650E9379" w14:textId="77777777" w:rsidR="00A542B2" w:rsidRDefault="00A542B2" w:rsidP="002C29C4">
      <w:pPr>
        <w:spacing w:after="0" w:line="276" w:lineRule="auto"/>
        <w:contextualSpacing/>
        <w:jc w:val="center"/>
      </w:pPr>
    </w:p>
    <w:p w14:paraId="7B3C730D" w14:textId="77777777" w:rsidR="00A542B2" w:rsidRDefault="00A542B2" w:rsidP="002C29C4">
      <w:pPr>
        <w:spacing w:after="0" w:line="276" w:lineRule="auto"/>
        <w:contextualSpacing/>
        <w:jc w:val="center"/>
      </w:pPr>
    </w:p>
    <w:p w14:paraId="5916C1B7" w14:textId="77777777" w:rsidR="00A542B2" w:rsidRDefault="00A542B2" w:rsidP="002C29C4">
      <w:pPr>
        <w:spacing w:after="0" w:line="276" w:lineRule="auto"/>
        <w:contextualSpacing/>
        <w:jc w:val="center"/>
      </w:pPr>
    </w:p>
    <w:p w14:paraId="59127D65" w14:textId="77777777" w:rsidR="00A542B2" w:rsidRDefault="00A542B2" w:rsidP="002C29C4">
      <w:pPr>
        <w:spacing w:after="0" w:line="276" w:lineRule="auto"/>
        <w:contextualSpacing/>
        <w:jc w:val="center"/>
      </w:pPr>
    </w:p>
    <w:p w14:paraId="35616575" w14:textId="77777777" w:rsidR="00A542B2" w:rsidRDefault="00A542B2" w:rsidP="002C29C4">
      <w:pPr>
        <w:spacing w:after="0" w:line="276" w:lineRule="auto"/>
        <w:contextualSpacing/>
        <w:jc w:val="center"/>
      </w:pPr>
    </w:p>
    <w:p w14:paraId="747E0434" w14:textId="77777777" w:rsidR="00A542B2" w:rsidRDefault="00A542B2" w:rsidP="002C29C4">
      <w:pPr>
        <w:spacing w:after="0" w:line="276" w:lineRule="auto"/>
        <w:contextualSpacing/>
        <w:jc w:val="center"/>
      </w:pPr>
    </w:p>
    <w:p w14:paraId="217442C4" w14:textId="77777777" w:rsidR="00A542B2" w:rsidRDefault="00A542B2" w:rsidP="002C29C4">
      <w:pPr>
        <w:spacing w:after="0" w:line="276" w:lineRule="auto"/>
        <w:contextualSpacing/>
        <w:jc w:val="center"/>
      </w:pPr>
    </w:p>
    <w:p w14:paraId="0432270F" w14:textId="77777777" w:rsidR="00A542B2" w:rsidRDefault="00A542B2" w:rsidP="002C29C4">
      <w:pPr>
        <w:spacing w:after="0" w:line="276" w:lineRule="auto"/>
        <w:contextualSpacing/>
        <w:jc w:val="center"/>
      </w:pPr>
    </w:p>
    <w:p w14:paraId="1311135D" w14:textId="04299A1F" w:rsidR="00A542B2" w:rsidRPr="00E22C5E" w:rsidRDefault="00A542B2" w:rsidP="002C29C4">
      <w:pPr>
        <w:spacing w:after="0" w:line="276" w:lineRule="auto"/>
        <w:contextualSpacing/>
        <w:jc w:val="center"/>
        <w:rPr>
          <w:b/>
          <w:sz w:val="36"/>
          <w:szCs w:val="32"/>
        </w:rPr>
      </w:pPr>
      <w:r w:rsidRPr="00E22C5E">
        <w:rPr>
          <w:b/>
          <w:sz w:val="36"/>
          <w:szCs w:val="32"/>
        </w:rPr>
        <w:t>Christopher Jones</w:t>
      </w:r>
    </w:p>
    <w:p w14:paraId="4B0A5620" w14:textId="26471735" w:rsidR="00E22C5E" w:rsidRPr="00E22C5E" w:rsidRDefault="00E22C5E" w:rsidP="002C29C4">
      <w:pPr>
        <w:spacing w:after="0" w:line="276" w:lineRule="auto"/>
        <w:contextualSpacing/>
        <w:jc w:val="center"/>
        <w:rPr>
          <w:sz w:val="28"/>
          <w:szCs w:val="32"/>
        </w:rPr>
      </w:pPr>
      <w:r w:rsidRPr="00E22C5E">
        <w:rPr>
          <w:sz w:val="28"/>
          <w:szCs w:val="32"/>
        </w:rPr>
        <w:t>Bournemouth University</w:t>
      </w:r>
    </w:p>
    <w:p w14:paraId="11209102" w14:textId="0CCD84E0" w:rsidR="00A542B2" w:rsidRDefault="00A542B2" w:rsidP="002C29C4">
      <w:pPr>
        <w:spacing w:after="0" w:line="276" w:lineRule="auto"/>
        <w:contextualSpacing/>
        <w:jc w:val="center"/>
        <w:rPr>
          <w:sz w:val="24"/>
          <w:szCs w:val="24"/>
        </w:rPr>
      </w:pPr>
      <w:r>
        <w:rPr>
          <w:sz w:val="24"/>
          <w:szCs w:val="24"/>
        </w:rPr>
        <w:t>Human Factors in Computer Systems</w:t>
      </w:r>
    </w:p>
    <w:p w14:paraId="436F2DC3" w14:textId="6D4D3A82" w:rsidR="0054011D" w:rsidRDefault="0028018A" w:rsidP="002C29C4">
      <w:pPr>
        <w:spacing w:after="0" w:line="276" w:lineRule="auto"/>
        <w:contextualSpacing/>
        <w:jc w:val="center"/>
        <w:rPr>
          <w:ins w:id="1" w:author="Christopher Jones" w:date="2018-12-26T19:07:00Z"/>
          <w:i/>
          <w:sz w:val="24"/>
          <w:szCs w:val="24"/>
        </w:rPr>
      </w:pPr>
      <w:r>
        <w:rPr>
          <w:sz w:val="24"/>
          <w:szCs w:val="24"/>
        </w:rPr>
        <w:t xml:space="preserve">Word Count: </w:t>
      </w:r>
      <w:del w:id="2" w:author="Christopher Jones" w:date="2018-12-20T20:42:00Z">
        <w:r w:rsidRPr="0028018A" w:rsidDel="00CE3BB8">
          <w:rPr>
            <w:b/>
            <w:sz w:val="24"/>
            <w:szCs w:val="24"/>
          </w:rPr>
          <w:delText>2888</w:delText>
        </w:r>
        <w:r w:rsidDel="00CE3BB8">
          <w:rPr>
            <w:sz w:val="24"/>
            <w:szCs w:val="24"/>
          </w:rPr>
          <w:delText xml:space="preserve"> </w:delText>
        </w:r>
      </w:del>
      <w:ins w:id="3" w:author="Christopher Jones" w:date="2018-12-20T20:42:00Z">
        <w:r w:rsidR="00CE3BB8">
          <w:rPr>
            <w:b/>
            <w:sz w:val="24"/>
            <w:szCs w:val="24"/>
          </w:rPr>
          <w:t>293</w:t>
        </w:r>
      </w:ins>
      <w:ins w:id="4" w:author="Christopher Jones" w:date="2018-12-22T00:25:00Z">
        <w:r w:rsidR="00EA581D">
          <w:rPr>
            <w:b/>
            <w:sz w:val="24"/>
            <w:szCs w:val="24"/>
          </w:rPr>
          <w:t>1</w:t>
        </w:r>
      </w:ins>
      <w:ins w:id="5" w:author="Christopher Jones" w:date="2018-12-20T20:42:00Z">
        <w:r w:rsidR="00CE3BB8">
          <w:rPr>
            <w:sz w:val="24"/>
            <w:szCs w:val="24"/>
          </w:rPr>
          <w:t xml:space="preserve"> </w:t>
        </w:r>
      </w:ins>
      <w:r w:rsidRPr="0028018A">
        <w:rPr>
          <w:i/>
          <w:sz w:val="24"/>
          <w:szCs w:val="24"/>
        </w:rPr>
        <w:t>(Including References)</w:t>
      </w:r>
    </w:p>
    <w:p w14:paraId="50A1E14D" w14:textId="1A1E20DE" w:rsidR="0028018A" w:rsidRPr="003E5E98" w:rsidRDefault="0028018A" w:rsidP="003E5E98">
      <w:pPr>
        <w:rPr>
          <w:i/>
          <w:sz w:val="24"/>
          <w:szCs w:val="24"/>
          <w:rPrChange w:id="6" w:author="Christopher Jones" w:date="2018-12-26T19:09:00Z">
            <w:rPr>
              <w:sz w:val="24"/>
              <w:szCs w:val="24"/>
            </w:rPr>
          </w:rPrChange>
        </w:rPr>
        <w:pPrChange w:id="7" w:author="Christopher Jones" w:date="2018-12-26T19:09:00Z">
          <w:pPr>
            <w:spacing w:after="0" w:line="276" w:lineRule="auto"/>
            <w:contextualSpacing/>
            <w:jc w:val="center"/>
          </w:pPr>
        </w:pPrChange>
      </w:pPr>
    </w:p>
    <w:p w14:paraId="2967B260" w14:textId="77777777" w:rsidR="00A542B2" w:rsidRPr="00C33D83" w:rsidRDefault="00A542B2" w:rsidP="002C29C4">
      <w:pPr>
        <w:spacing w:after="0" w:line="276" w:lineRule="auto"/>
        <w:contextualSpacing/>
        <w:jc w:val="center"/>
        <w:rPr>
          <w:sz w:val="32"/>
          <w:szCs w:val="32"/>
        </w:rPr>
      </w:pPr>
    </w:p>
    <w:bookmarkEnd w:id="0"/>
    <w:p w14:paraId="0A32CCA5" w14:textId="77777777" w:rsidR="00A542B2" w:rsidRDefault="00A542B2" w:rsidP="002C29C4">
      <w:pPr>
        <w:spacing w:after="0" w:line="276" w:lineRule="auto"/>
        <w:contextualSpacing/>
        <w:jc w:val="center"/>
      </w:pPr>
    </w:p>
    <w:p w14:paraId="59E17928" w14:textId="77777777" w:rsidR="00A542B2" w:rsidRDefault="00A542B2" w:rsidP="002C29C4">
      <w:pPr>
        <w:spacing w:after="0" w:line="276" w:lineRule="auto"/>
        <w:contextualSpacing/>
        <w:jc w:val="center"/>
      </w:pPr>
    </w:p>
    <w:p w14:paraId="39F1DB9B" w14:textId="77777777" w:rsidR="00A542B2" w:rsidRDefault="00A542B2" w:rsidP="002C29C4">
      <w:pPr>
        <w:spacing w:after="0" w:line="276" w:lineRule="auto"/>
        <w:contextualSpacing/>
        <w:jc w:val="center"/>
      </w:pPr>
    </w:p>
    <w:p w14:paraId="0E82AE9D" w14:textId="77777777" w:rsidR="00A542B2" w:rsidRDefault="00A542B2" w:rsidP="002C29C4">
      <w:pPr>
        <w:spacing w:after="0" w:line="276" w:lineRule="auto"/>
        <w:contextualSpacing/>
        <w:jc w:val="center"/>
      </w:pPr>
    </w:p>
    <w:p w14:paraId="467186B1" w14:textId="77777777" w:rsidR="00A542B2" w:rsidRDefault="00A542B2" w:rsidP="002C29C4">
      <w:pPr>
        <w:spacing w:after="0" w:line="276" w:lineRule="auto"/>
        <w:contextualSpacing/>
        <w:jc w:val="center"/>
      </w:pPr>
    </w:p>
    <w:p w14:paraId="0C48FCFC" w14:textId="77777777" w:rsidR="00A542B2" w:rsidRDefault="00A542B2" w:rsidP="002C29C4">
      <w:pPr>
        <w:spacing w:after="0" w:line="276" w:lineRule="auto"/>
        <w:contextualSpacing/>
        <w:jc w:val="center"/>
      </w:pPr>
    </w:p>
    <w:p w14:paraId="671E0A5D" w14:textId="77777777" w:rsidR="00A542B2" w:rsidRDefault="00A542B2" w:rsidP="002C29C4">
      <w:pPr>
        <w:spacing w:after="0" w:line="276" w:lineRule="auto"/>
        <w:contextualSpacing/>
        <w:jc w:val="center"/>
      </w:pPr>
    </w:p>
    <w:p w14:paraId="0680822E" w14:textId="77777777" w:rsidR="00A542B2" w:rsidDel="003E5E98" w:rsidRDefault="00A542B2" w:rsidP="002C29C4">
      <w:pPr>
        <w:spacing w:after="0" w:line="276" w:lineRule="auto"/>
        <w:contextualSpacing/>
        <w:jc w:val="center"/>
        <w:rPr>
          <w:del w:id="8" w:author="Christopher Jones" w:date="2018-12-26T19:09:00Z"/>
        </w:rPr>
      </w:pPr>
      <w:bookmarkStart w:id="9" w:name="_GoBack"/>
      <w:bookmarkEnd w:id="9"/>
    </w:p>
    <w:p w14:paraId="0B0EE3E0" w14:textId="77777777" w:rsidR="00A542B2" w:rsidDel="003E5E98" w:rsidRDefault="00A542B2" w:rsidP="002C29C4">
      <w:pPr>
        <w:spacing w:after="0" w:line="276" w:lineRule="auto"/>
        <w:contextualSpacing/>
        <w:jc w:val="center"/>
        <w:rPr>
          <w:del w:id="10" w:author="Christopher Jones" w:date="2018-12-26T19:09:00Z"/>
        </w:rPr>
      </w:pPr>
    </w:p>
    <w:p w14:paraId="5EED28AD" w14:textId="3240D5A6" w:rsidR="00A542B2" w:rsidRPr="00A542B2" w:rsidDel="003E5E98" w:rsidRDefault="00A542B2" w:rsidP="002C29C4">
      <w:pPr>
        <w:spacing w:after="0" w:line="276" w:lineRule="auto"/>
        <w:contextualSpacing/>
        <w:rPr>
          <w:del w:id="11" w:author="Christopher Jones" w:date="2018-12-26T19:09:00Z"/>
        </w:rPr>
      </w:pPr>
    </w:p>
    <w:p w14:paraId="7103B514" w14:textId="77777777" w:rsidR="0054011D" w:rsidRDefault="0054011D">
      <w:pPr>
        <w:rPr>
          <w:ins w:id="12" w:author="Christopher Jones" w:date="2018-12-26T19:07:00Z"/>
          <w:rFonts w:asciiTheme="majorHAnsi" w:eastAsiaTheme="majorEastAsia" w:hAnsiTheme="majorHAnsi" w:cstheme="majorBidi"/>
          <w:color w:val="2F5496" w:themeColor="accent1" w:themeShade="BF"/>
          <w:sz w:val="32"/>
          <w:szCs w:val="32"/>
        </w:rPr>
      </w:pPr>
      <w:bookmarkStart w:id="13" w:name="_Toc531874568"/>
      <w:ins w:id="14" w:author="Christopher Jones" w:date="2018-12-26T19:07:00Z">
        <w:r>
          <w:br w:type="page"/>
        </w:r>
      </w:ins>
    </w:p>
    <w:p w14:paraId="538AD158" w14:textId="6424C0C2" w:rsidR="00FD7449" w:rsidRDefault="005C1437" w:rsidP="00D5334B">
      <w:pPr>
        <w:pStyle w:val="Heading1"/>
        <w:numPr>
          <w:ilvl w:val="0"/>
          <w:numId w:val="10"/>
        </w:numPr>
        <w:spacing w:line="276" w:lineRule="auto"/>
      </w:pPr>
      <w:r>
        <w:lastRenderedPageBreak/>
        <w:t>Abstract</w:t>
      </w:r>
    </w:p>
    <w:p w14:paraId="2417BA37" w14:textId="77241322" w:rsidR="001E0286" w:rsidRDefault="001E0286" w:rsidP="001E0286">
      <w:r>
        <w:t xml:space="preserve">Difference in languages remains one of the largest cultural barriers that the population </w:t>
      </w:r>
      <w:r w:rsidR="00FD7449">
        <w:t xml:space="preserve">encounters </w:t>
      </w:r>
      <w:r w:rsidR="002C7111">
        <w:t xml:space="preserve">around the world. </w:t>
      </w:r>
      <w:r>
        <w:t xml:space="preserve">From work classes, to studying abroad, to using premium computer applications, there are a variety of methods that can facilitate people with learning foreign languages. </w:t>
      </w:r>
      <w:r w:rsidR="00F81647">
        <w:t>With an abundance of methods to choose</w:t>
      </w:r>
      <w:ins w:id="15" w:author="Christopher Jones" w:date="2018-12-20T20:46:00Z">
        <w:r w:rsidR="000E2934">
          <w:t xml:space="preserve"> from</w:t>
        </w:r>
      </w:ins>
      <w:r w:rsidR="00F81647">
        <w:t>, it can be challenging to decide which learning approach should be performed.</w:t>
      </w:r>
    </w:p>
    <w:p w14:paraId="166D0DCC" w14:textId="78142C6C" w:rsidR="00BE7A8B" w:rsidRPr="001E0286" w:rsidRDefault="00BE7A8B" w:rsidP="001E0286">
      <w:r>
        <w:t xml:space="preserve">This report investigates the usability of the Duolingo system. By using a rich picture and multiple human factor approaches, I will determine how successful mobile applications </w:t>
      </w:r>
      <w:r w:rsidR="008700C9">
        <w:t>are at</w:t>
      </w:r>
      <w:r>
        <w:t xml:space="preserve"> teach</w:t>
      </w:r>
      <w:r w:rsidR="008700C9">
        <w:t>ing</w:t>
      </w:r>
      <w:r>
        <w:t xml:space="preserve"> foreign languages.</w:t>
      </w:r>
    </w:p>
    <w:p w14:paraId="14FAA4FD" w14:textId="3FB4FB44" w:rsidR="002F4A5D" w:rsidRDefault="002F4A5D" w:rsidP="00D5334B">
      <w:pPr>
        <w:spacing w:line="276" w:lineRule="auto"/>
      </w:pPr>
      <w:r>
        <w:t xml:space="preserve">Results were generally positive, with a SUS score of 72.5 and </w:t>
      </w:r>
      <w:r w:rsidR="002C7111">
        <w:t xml:space="preserve">users </w:t>
      </w:r>
      <w:r>
        <w:t xml:space="preserve">praising it for its ease of use and gamifying </w:t>
      </w:r>
      <w:r w:rsidR="00AC75CD">
        <w:t>elements</w:t>
      </w:r>
      <w:r>
        <w:t>. There were several areas of concern, that being accessibility and quality of life features that the platform lacks. These lack of features caused many members with physical disabilities to not have a straightforward experience.</w:t>
      </w:r>
    </w:p>
    <w:p w14:paraId="4230B687" w14:textId="2041D3A8" w:rsidR="00AA764D" w:rsidRDefault="00BE7A8B" w:rsidP="00D5334B">
      <w:pPr>
        <w:spacing w:line="276" w:lineRule="auto"/>
      </w:pPr>
      <w:r>
        <w:t xml:space="preserve">With a vast majority of participants enjoying the product, it became more understandable as to why Duolingo is as popular as it is right now. </w:t>
      </w:r>
      <w:r w:rsidR="00A858C8">
        <w:t>However, the mobile-based platform is not a perfect method of delivering educational content, with areas of the app deemed not as effective compared to using alternative language-learning strategies.</w:t>
      </w:r>
      <w:r w:rsidR="00AA764D">
        <w:t xml:space="preserve"> </w:t>
      </w:r>
    </w:p>
    <w:p w14:paraId="7234E682" w14:textId="427216A8" w:rsidR="00E504B7" w:rsidRPr="001E0286" w:rsidRDefault="002C7111" w:rsidP="00D5334B">
      <w:pPr>
        <w:spacing w:line="276" w:lineRule="auto"/>
      </w:pPr>
      <w:r>
        <w:t>Stakeholders will need to rectify those issues</w:t>
      </w:r>
      <w:r w:rsidR="00C64926">
        <w:t xml:space="preserve">, whilst continuing to iterate </w:t>
      </w:r>
      <w:r w:rsidR="0090708F">
        <w:t>on</w:t>
      </w:r>
      <w:r w:rsidR="00C64926">
        <w:t xml:space="preserve"> </w:t>
      </w:r>
      <w:r w:rsidR="00E34309">
        <w:t>the</w:t>
      </w:r>
      <w:r w:rsidR="00C64926">
        <w:t xml:space="preserve"> product. By doing </w:t>
      </w:r>
      <w:r w:rsidR="00E34309">
        <w:t>so</w:t>
      </w:r>
      <w:r w:rsidR="00C64926">
        <w:t xml:space="preserve">, they will </w:t>
      </w:r>
      <w:r w:rsidR="00D8479F">
        <w:t>make sure that their</w:t>
      </w:r>
      <w:r>
        <w:t xml:space="preserve"> customers </w:t>
      </w:r>
      <w:r w:rsidR="00D8479F">
        <w:t xml:space="preserve">are satisfied </w:t>
      </w:r>
      <w:r>
        <w:t xml:space="preserve">now and </w:t>
      </w:r>
      <w:r w:rsidR="00D8479F">
        <w:t xml:space="preserve">for </w:t>
      </w:r>
      <w:r>
        <w:t>the foreseeable future.</w:t>
      </w:r>
    </w:p>
    <w:p w14:paraId="369C13C0" w14:textId="6EC803E4" w:rsidR="003D6E41" w:rsidRDefault="003D6E41" w:rsidP="00F173BC">
      <w:pPr>
        <w:pStyle w:val="Heading1"/>
        <w:numPr>
          <w:ilvl w:val="0"/>
          <w:numId w:val="10"/>
        </w:numPr>
      </w:pPr>
      <w:r>
        <w:t>Introduction</w:t>
      </w:r>
      <w:bookmarkEnd w:id="13"/>
    </w:p>
    <w:p w14:paraId="481B2C86" w14:textId="2215C583" w:rsidR="003E1B7B" w:rsidRDefault="005236FF" w:rsidP="002C29C4">
      <w:pPr>
        <w:spacing w:line="276" w:lineRule="auto"/>
      </w:pPr>
      <w:r>
        <w:t xml:space="preserve">The challenge that </w:t>
      </w:r>
      <w:r w:rsidR="00B24B6E">
        <w:t>stakeholders</w:t>
      </w:r>
      <w:r>
        <w:t xml:space="preserve"> confront is to design a dependable product for users of all skill levels to use regularly, showing no user experience concerns. The application should have as few</w:t>
      </w:r>
      <w:r w:rsidR="003E1B7B">
        <w:t>er</w:t>
      </w:r>
      <w:r>
        <w:t xml:space="preserve"> perceivable barriers as possible, whilst </w:t>
      </w:r>
      <w:r w:rsidR="003E1B7B">
        <w:t>being accessible to all consumers.</w:t>
      </w:r>
    </w:p>
    <w:p w14:paraId="70D8669A" w14:textId="3F3BA5EE" w:rsidR="00B24B6E" w:rsidRPr="00B24B6E" w:rsidRDefault="005236FF" w:rsidP="002C29C4">
      <w:pPr>
        <w:spacing w:line="276" w:lineRule="auto"/>
      </w:pPr>
      <w:r>
        <w:t>With a</w:t>
      </w:r>
      <w:r w:rsidR="00B24B6E">
        <w:t xml:space="preserve"> product like</w:t>
      </w:r>
      <w:r>
        <w:t xml:space="preserve"> Duolingo, </w:t>
      </w:r>
      <w:r w:rsidR="00B24B6E">
        <w:t>the fear of a stagnated or diminishing active user base (</w:t>
      </w:r>
      <w:r w:rsidR="00B24B6E" w:rsidRPr="00080E13">
        <w:rPr>
          <w:rStyle w:val="selectable"/>
          <w:i/>
          <w:color w:val="000000"/>
        </w:rPr>
        <w:t>Lardinois, 2018</w:t>
      </w:r>
      <w:r w:rsidR="00B24B6E">
        <w:rPr>
          <w:rStyle w:val="selectable"/>
          <w:i/>
          <w:color w:val="000000"/>
        </w:rPr>
        <w:t xml:space="preserve">) </w:t>
      </w:r>
      <w:r w:rsidR="00B24B6E">
        <w:rPr>
          <w:rStyle w:val="selectable"/>
          <w:color w:val="000000"/>
        </w:rPr>
        <w:t>is a</w:t>
      </w:r>
      <w:r w:rsidR="00250D1C">
        <w:rPr>
          <w:rStyle w:val="selectable"/>
          <w:color w:val="000000"/>
        </w:rPr>
        <w:t xml:space="preserve"> major</w:t>
      </w:r>
      <w:r w:rsidR="00B24B6E">
        <w:rPr>
          <w:rStyle w:val="selectable"/>
          <w:color w:val="000000"/>
        </w:rPr>
        <w:t xml:space="preserve"> problem that stakeholders </w:t>
      </w:r>
      <w:r w:rsidR="003E1B7B">
        <w:rPr>
          <w:rStyle w:val="selectable"/>
          <w:color w:val="000000"/>
        </w:rPr>
        <w:t>encounter</w:t>
      </w:r>
      <w:r w:rsidR="00B24B6E">
        <w:rPr>
          <w:rStyle w:val="selectable"/>
          <w:color w:val="000000"/>
        </w:rPr>
        <w:t xml:space="preserve"> during their development </w:t>
      </w:r>
      <w:r w:rsidR="004F2E3C">
        <w:rPr>
          <w:rStyle w:val="selectable"/>
          <w:color w:val="000000"/>
        </w:rPr>
        <w:t>lifecycle</w:t>
      </w:r>
      <w:r w:rsidR="00B24B6E">
        <w:rPr>
          <w:rStyle w:val="selectable"/>
          <w:color w:val="000000"/>
        </w:rPr>
        <w:t>. Therefore, all the human factor approaches will be centred on evaluating the incentive</w:t>
      </w:r>
      <w:r w:rsidR="00094173">
        <w:rPr>
          <w:rStyle w:val="selectable"/>
          <w:color w:val="000000"/>
        </w:rPr>
        <w:t>s with</w:t>
      </w:r>
      <w:r w:rsidR="00250D1C">
        <w:rPr>
          <w:rStyle w:val="selectable"/>
          <w:color w:val="000000"/>
        </w:rPr>
        <w:t xml:space="preserve"> </w:t>
      </w:r>
      <w:r w:rsidR="004F2E3C">
        <w:rPr>
          <w:rStyle w:val="selectable"/>
          <w:color w:val="000000"/>
        </w:rPr>
        <w:t>u</w:t>
      </w:r>
      <w:r w:rsidR="00094173">
        <w:rPr>
          <w:rStyle w:val="selectable"/>
          <w:color w:val="000000"/>
        </w:rPr>
        <w:t>sing</w:t>
      </w:r>
      <w:r w:rsidR="00B24B6E">
        <w:rPr>
          <w:rStyle w:val="selectable"/>
          <w:color w:val="000000"/>
        </w:rPr>
        <w:t xml:space="preserve"> the </w:t>
      </w:r>
      <w:r w:rsidR="00094173">
        <w:rPr>
          <w:rStyle w:val="selectable"/>
          <w:color w:val="000000"/>
        </w:rPr>
        <w:t>system</w:t>
      </w:r>
      <w:r w:rsidR="00B24B6E">
        <w:rPr>
          <w:rStyle w:val="selectable"/>
          <w:color w:val="000000"/>
        </w:rPr>
        <w:t xml:space="preserve"> on a regular basis.</w:t>
      </w:r>
    </w:p>
    <w:p w14:paraId="33921F94" w14:textId="0428724F" w:rsidR="005236FF" w:rsidRPr="00FF3187" w:rsidRDefault="005236FF" w:rsidP="002C29C4">
      <w:pPr>
        <w:spacing w:line="276" w:lineRule="auto"/>
      </w:pPr>
      <w:r w:rsidRPr="005236FF">
        <w:rPr>
          <w:rStyle w:val="selectable"/>
          <w:b/>
          <w:color w:val="000000"/>
        </w:rPr>
        <w:t>AIM</w:t>
      </w:r>
      <w:r w:rsidR="00FF3187">
        <w:rPr>
          <w:rStyle w:val="selectable"/>
          <w:b/>
          <w:color w:val="000000"/>
        </w:rPr>
        <w:t xml:space="preserve">: </w:t>
      </w:r>
      <w:r w:rsidR="00FF3187">
        <w:rPr>
          <w:rStyle w:val="selectable"/>
          <w:color w:val="000000"/>
        </w:rPr>
        <w:t xml:space="preserve">Produce an in-depth evaluation on a language-learning </w:t>
      </w:r>
      <w:r w:rsidR="004F2E3C">
        <w:rPr>
          <w:rStyle w:val="selectable"/>
          <w:color w:val="000000"/>
        </w:rPr>
        <w:t>system</w:t>
      </w:r>
      <w:r w:rsidR="00FF3187">
        <w:rPr>
          <w:rStyle w:val="selectable"/>
          <w:color w:val="000000"/>
        </w:rPr>
        <w:t xml:space="preserve"> (Duolingo)</w:t>
      </w:r>
      <w:r w:rsidR="00520103">
        <w:rPr>
          <w:rStyle w:val="selectable"/>
          <w:color w:val="000000"/>
        </w:rPr>
        <w:t xml:space="preserve">. </w:t>
      </w:r>
      <w:r w:rsidR="004F2E3C">
        <w:rPr>
          <w:rStyle w:val="selectable"/>
          <w:color w:val="000000"/>
        </w:rPr>
        <w:t xml:space="preserve">Determining </w:t>
      </w:r>
      <w:r w:rsidR="00FF3187">
        <w:rPr>
          <w:rStyle w:val="selectable"/>
          <w:color w:val="000000"/>
        </w:rPr>
        <w:t xml:space="preserve">whether using mobile-based applications is </w:t>
      </w:r>
      <w:r w:rsidR="0086312C">
        <w:rPr>
          <w:rStyle w:val="selectable"/>
          <w:color w:val="000000"/>
        </w:rPr>
        <w:t>the</w:t>
      </w:r>
      <w:r w:rsidR="00FF3187">
        <w:rPr>
          <w:rStyle w:val="selectable"/>
          <w:color w:val="000000"/>
        </w:rPr>
        <w:t xml:space="preserve"> optimum method to learn</w:t>
      </w:r>
      <w:r w:rsidR="0086312C">
        <w:rPr>
          <w:rStyle w:val="selectable"/>
          <w:color w:val="000000"/>
        </w:rPr>
        <w:t>ing</w:t>
      </w:r>
      <w:r w:rsidR="00FF3187">
        <w:rPr>
          <w:rStyle w:val="selectable"/>
          <w:color w:val="000000"/>
        </w:rPr>
        <w:t xml:space="preserve"> a foreign language</w:t>
      </w:r>
      <w:r w:rsidR="00767EFA">
        <w:rPr>
          <w:rStyle w:val="selectable"/>
          <w:color w:val="000000"/>
        </w:rPr>
        <w:t>.</w:t>
      </w:r>
    </w:p>
    <w:p w14:paraId="23346472" w14:textId="2BFE3F22" w:rsidR="00767EFA" w:rsidRPr="00767EFA" w:rsidRDefault="00767EFA" w:rsidP="002C29C4">
      <w:pPr>
        <w:spacing w:line="276" w:lineRule="auto"/>
      </w:pPr>
      <w:r w:rsidRPr="00767EFA">
        <w:rPr>
          <w:b/>
        </w:rPr>
        <w:t>OBJECTIVES</w:t>
      </w:r>
      <w:r w:rsidR="005236FF">
        <w:t>:</w:t>
      </w:r>
    </w:p>
    <w:p w14:paraId="597C97EC" w14:textId="435ED1CD" w:rsidR="00767EFA" w:rsidRPr="00CD2247" w:rsidRDefault="00767EFA" w:rsidP="00B24B6E">
      <w:pPr>
        <w:numPr>
          <w:ilvl w:val="0"/>
          <w:numId w:val="2"/>
        </w:numPr>
        <w:spacing w:line="240" w:lineRule="auto"/>
        <w:ind w:left="714" w:hanging="357"/>
        <w:rPr>
          <w:i/>
        </w:rPr>
      </w:pPr>
      <w:r w:rsidRPr="00CD2247">
        <w:rPr>
          <w:i/>
        </w:rPr>
        <w:t>Analyse the UX techniques and conduct thorough accessibility tests</w:t>
      </w:r>
    </w:p>
    <w:p w14:paraId="27A37B44" w14:textId="3D8CA9D2" w:rsidR="00767EFA" w:rsidRDefault="00767EFA" w:rsidP="00B24B6E">
      <w:pPr>
        <w:numPr>
          <w:ilvl w:val="0"/>
          <w:numId w:val="2"/>
        </w:numPr>
        <w:spacing w:line="240" w:lineRule="auto"/>
        <w:ind w:left="714" w:hanging="357"/>
        <w:rPr>
          <w:i/>
        </w:rPr>
      </w:pPr>
      <w:r w:rsidRPr="00CD2247">
        <w:rPr>
          <w:i/>
        </w:rPr>
        <w:t>Measure the usability of the Duolingo system.</w:t>
      </w:r>
    </w:p>
    <w:p w14:paraId="585BA525" w14:textId="5F8F8410" w:rsidR="004F2E3C" w:rsidRPr="004F2E3C" w:rsidRDefault="004F2E3C" w:rsidP="004F2E3C">
      <w:pPr>
        <w:numPr>
          <w:ilvl w:val="0"/>
          <w:numId w:val="2"/>
        </w:numPr>
        <w:spacing w:line="276" w:lineRule="auto"/>
        <w:ind w:left="714" w:hanging="357"/>
        <w:rPr>
          <w:i/>
        </w:rPr>
      </w:pPr>
      <w:r w:rsidRPr="00CD2247">
        <w:rPr>
          <w:i/>
        </w:rPr>
        <w:t xml:space="preserve">Identify potential usability </w:t>
      </w:r>
      <w:r>
        <w:rPr>
          <w:i/>
        </w:rPr>
        <w:t>issues</w:t>
      </w:r>
      <w:r w:rsidRPr="00CD2247">
        <w:rPr>
          <w:i/>
        </w:rPr>
        <w:t xml:space="preserve"> within the system.</w:t>
      </w:r>
    </w:p>
    <w:p w14:paraId="2C11D490" w14:textId="74F74E87" w:rsidR="005236FF" w:rsidRPr="00CD2247" w:rsidRDefault="00767EFA" w:rsidP="00B24B6E">
      <w:pPr>
        <w:numPr>
          <w:ilvl w:val="0"/>
          <w:numId w:val="2"/>
        </w:numPr>
        <w:spacing w:line="240" w:lineRule="auto"/>
        <w:ind w:left="714" w:hanging="357"/>
        <w:rPr>
          <w:i/>
        </w:rPr>
      </w:pPr>
      <w:r w:rsidRPr="00CD2247">
        <w:rPr>
          <w:bCs/>
          <w:i/>
        </w:rPr>
        <w:t>Employ a mixture of inves</w:t>
      </w:r>
      <w:r w:rsidR="00741AFA">
        <w:rPr>
          <w:bCs/>
          <w:i/>
        </w:rPr>
        <w:t>tigative and generative methods/</w:t>
      </w:r>
      <w:r w:rsidRPr="00CD2247">
        <w:rPr>
          <w:bCs/>
          <w:i/>
        </w:rPr>
        <w:t>tools to develop an understanding of user needs within the system.</w:t>
      </w:r>
    </w:p>
    <w:p w14:paraId="44940D43" w14:textId="78CE5C17" w:rsidR="00E504B7" w:rsidRPr="00E504B7" w:rsidRDefault="005236FF" w:rsidP="00E504B7">
      <w:pPr>
        <w:numPr>
          <w:ilvl w:val="0"/>
          <w:numId w:val="2"/>
        </w:numPr>
        <w:spacing w:line="240" w:lineRule="auto"/>
        <w:ind w:left="714" w:hanging="357"/>
        <w:rPr>
          <w:i/>
        </w:rPr>
      </w:pPr>
      <w:r w:rsidRPr="00CD2247">
        <w:rPr>
          <w:bCs/>
          <w:i/>
          <w:iCs/>
        </w:rPr>
        <w:t xml:space="preserve">Identify useful </w:t>
      </w:r>
      <w:r w:rsidR="00741AFA">
        <w:rPr>
          <w:bCs/>
          <w:i/>
          <w:iCs/>
        </w:rPr>
        <w:t>advancements</w:t>
      </w:r>
      <w:r w:rsidRPr="00CD2247">
        <w:rPr>
          <w:bCs/>
          <w:i/>
        </w:rPr>
        <w:t xml:space="preserve"> that can be made on the </w:t>
      </w:r>
      <w:r w:rsidR="00741AFA">
        <w:rPr>
          <w:bCs/>
          <w:i/>
        </w:rPr>
        <w:t>overall application</w:t>
      </w:r>
    </w:p>
    <w:p w14:paraId="001464C3" w14:textId="1170F7C3" w:rsidR="003D6E41" w:rsidRDefault="00223BE4" w:rsidP="0072429B">
      <w:pPr>
        <w:pStyle w:val="Heading1"/>
        <w:numPr>
          <w:ilvl w:val="0"/>
          <w:numId w:val="10"/>
        </w:numPr>
        <w:spacing w:line="276" w:lineRule="auto"/>
        <w:pPrChange w:id="16" w:author="Christopher Jones" w:date="2018-12-26T19:03:00Z">
          <w:pPr>
            <w:pStyle w:val="Heading1"/>
            <w:numPr>
              <w:numId w:val="1"/>
            </w:numPr>
            <w:spacing w:line="276" w:lineRule="auto"/>
            <w:ind w:left="1080" w:hanging="720"/>
          </w:pPr>
        </w:pPrChange>
      </w:pPr>
      <w:bookmarkStart w:id="17" w:name="_Toc531874569"/>
      <w:r>
        <w:lastRenderedPageBreak/>
        <w:t>Duolingo</w:t>
      </w:r>
      <w:bookmarkEnd w:id="17"/>
    </w:p>
    <w:p w14:paraId="11721B92" w14:textId="46D4148C" w:rsidR="00036607" w:rsidRDefault="00FB5378" w:rsidP="00036607">
      <w:pPr>
        <w:rPr>
          <w:rStyle w:val="selectable"/>
          <w:color w:val="000000"/>
        </w:rPr>
      </w:pPr>
      <w:r>
        <w:t>Learning a new foreign language</w:t>
      </w:r>
      <w:r w:rsidR="00036607">
        <w:t xml:space="preserve"> can be a very challenging exercise, with only 34.6% of UK citizens </w:t>
      </w:r>
      <w:r w:rsidR="005B6FD1">
        <w:t>capable of</w:t>
      </w:r>
      <w:r w:rsidR="00036607">
        <w:t xml:space="preserve"> speak</w:t>
      </w:r>
      <w:r w:rsidR="00D5011C">
        <w:t>ing</w:t>
      </w:r>
      <w:r w:rsidR="00036607">
        <w:t xml:space="preserve"> multiple languages (</w:t>
      </w:r>
      <w:r w:rsidR="00036607" w:rsidRPr="00A257C5">
        <w:rPr>
          <w:rStyle w:val="selectable"/>
          <w:i/>
          <w:color w:val="000000"/>
        </w:rPr>
        <w:t>Eurostats, 2018</w:t>
      </w:r>
      <w:r w:rsidR="00036607">
        <w:rPr>
          <w:rStyle w:val="selectable"/>
          <w:i/>
          <w:color w:val="000000"/>
        </w:rPr>
        <w:t xml:space="preserve">). </w:t>
      </w:r>
      <w:r w:rsidR="00D5011C">
        <w:rPr>
          <w:rStyle w:val="selectable"/>
          <w:color w:val="000000"/>
        </w:rPr>
        <w:t>Thus showing</w:t>
      </w:r>
      <w:r w:rsidR="00036607">
        <w:rPr>
          <w:rStyle w:val="selectable"/>
          <w:color w:val="000000"/>
        </w:rPr>
        <w:t xml:space="preserve"> that the methods put in</w:t>
      </w:r>
      <w:r w:rsidR="005B6FD1">
        <w:rPr>
          <w:rStyle w:val="selectable"/>
          <w:color w:val="000000"/>
        </w:rPr>
        <w:t>to</w:t>
      </w:r>
      <w:r w:rsidR="00036607">
        <w:rPr>
          <w:rStyle w:val="selectable"/>
          <w:color w:val="000000"/>
        </w:rPr>
        <w:t xml:space="preserve"> place to </w:t>
      </w:r>
      <w:r w:rsidR="005B6FD1">
        <w:rPr>
          <w:rStyle w:val="selectable"/>
          <w:color w:val="000000"/>
        </w:rPr>
        <w:t>teach individuals can improve</w:t>
      </w:r>
      <w:r w:rsidR="00036607">
        <w:rPr>
          <w:rStyle w:val="selectable"/>
          <w:color w:val="000000"/>
        </w:rPr>
        <w:t xml:space="preserve">, and Duolingo is one </w:t>
      </w:r>
      <w:r w:rsidR="005B6FD1">
        <w:rPr>
          <w:rStyle w:val="selectable"/>
          <w:color w:val="000000"/>
        </w:rPr>
        <w:t>of many attempting</w:t>
      </w:r>
      <w:r w:rsidR="00036607">
        <w:rPr>
          <w:rStyle w:val="selectable"/>
          <w:color w:val="000000"/>
        </w:rPr>
        <w:t xml:space="preserve"> to do </w:t>
      </w:r>
      <w:r w:rsidR="005B6FD1">
        <w:rPr>
          <w:rStyle w:val="selectable"/>
          <w:color w:val="000000"/>
        </w:rPr>
        <w:t>so</w:t>
      </w:r>
      <w:r w:rsidR="00036607">
        <w:rPr>
          <w:rStyle w:val="selectable"/>
          <w:color w:val="000000"/>
        </w:rPr>
        <w:t>.</w:t>
      </w:r>
    </w:p>
    <w:p w14:paraId="327F5C78" w14:textId="41C3CAEB" w:rsidR="00D5011C" w:rsidRDefault="007E433F" w:rsidP="007E433F">
      <w:r>
        <w:rPr>
          <w:rStyle w:val="selectable"/>
          <w:color w:val="000000"/>
        </w:rPr>
        <w:t>Duolingo is a freemium language-learning platform, well</w:t>
      </w:r>
      <w:r>
        <w:t xml:space="preserve"> </w:t>
      </w:r>
      <w:r w:rsidR="00D5011C">
        <w:t xml:space="preserve">renowned for its gamifying elements included </w:t>
      </w:r>
      <w:r w:rsidR="001522BD">
        <w:t>in</w:t>
      </w:r>
      <w:r w:rsidR="00D5011C">
        <w:t xml:space="preserve"> each course. They have taken major steps into </w:t>
      </w:r>
      <w:r w:rsidR="00EE60EC">
        <w:t>producing a fun and universally accessible learning experience.</w:t>
      </w:r>
    </w:p>
    <w:p w14:paraId="33BF0458" w14:textId="5EE4EA2A" w:rsidR="00351288" w:rsidRDefault="00036607" w:rsidP="002C29C4">
      <w:pPr>
        <w:spacing w:line="276" w:lineRule="auto"/>
        <w:rPr>
          <w:ins w:id="18" w:author="Christopher Jones" w:date="2018-12-26T19:03:00Z"/>
        </w:rPr>
      </w:pPr>
      <w:r>
        <w:t>Stakeholders</w:t>
      </w:r>
      <w:r w:rsidR="00351288">
        <w:t xml:space="preserve"> of Duolingo have </w:t>
      </w:r>
      <w:r w:rsidR="001522BD">
        <w:t>claimed</w:t>
      </w:r>
      <w:r w:rsidR="00351288">
        <w:t xml:space="preserve"> that their ambition </w:t>
      </w:r>
      <w:r w:rsidR="007F01D0">
        <w:t>with</w:t>
      </w:r>
      <w:r w:rsidR="00351288">
        <w:t xml:space="preserve"> the platform is to </w:t>
      </w:r>
      <w:r w:rsidR="007F01D0">
        <w:t>have the same capabilities as a one-to-one trainer,</w:t>
      </w:r>
      <w:r w:rsidR="00351288">
        <w:t xml:space="preserve"> but admits that there is still a long way to go to achieve that </w:t>
      </w:r>
      <w:r w:rsidR="001522BD">
        <w:t xml:space="preserve">goal </w:t>
      </w:r>
      <w:r w:rsidR="00351288">
        <w:rPr>
          <w:rStyle w:val="selectable"/>
          <w:color w:val="000000"/>
        </w:rPr>
        <w:t>(</w:t>
      </w:r>
      <w:r w:rsidR="00351288" w:rsidRPr="006F7A13">
        <w:rPr>
          <w:rStyle w:val="selectable"/>
          <w:i/>
          <w:color w:val="000000"/>
        </w:rPr>
        <w:t>Communicaid Limited, 2018</w:t>
      </w:r>
      <w:r w:rsidR="00351288">
        <w:rPr>
          <w:rStyle w:val="selectable"/>
          <w:color w:val="000000"/>
        </w:rPr>
        <w:t>)</w:t>
      </w:r>
      <w:r w:rsidR="00351288">
        <w:t>. Analysing Duolingo as a whole can determine those potential weaknesses in the system and what can be improved.</w:t>
      </w:r>
    </w:p>
    <w:p w14:paraId="0EF82873" w14:textId="1B3F89B0" w:rsidR="00A50EEC" w:rsidRDefault="00A50EEC" w:rsidP="00A50EEC">
      <w:pPr>
        <w:pStyle w:val="Heading1"/>
        <w:numPr>
          <w:ilvl w:val="0"/>
          <w:numId w:val="10"/>
        </w:numPr>
        <w:rPr>
          <w:ins w:id="19" w:author="Christopher Jones" w:date="2018-12-26T19:04:00Z"/>
        </w:rPr>
        <w:pPrChange w:id="20" w:author="Christopher Jones" w:date="2018-12-26T19:04:00Z">
          <w:pPr>
            <w:pStyle w:val="Heading1"/>
          </w:pPr>
        </w:pPrChange>
      </w:pPr>
      <w:ins w:id="21" w:author="Christopher Jones" w:date="2018-12-26T19:04:00Z">
        <w:r>
          <w:t>Methods</w:t>
        </w:r>
      </w:ins>
    </w:p>
    <w:p w14:paraId="52B8A7EA" w14:textId="7911CAEC" w:rsidR="00A50EEC" w:rsidRPr="00A50EEC" w:rsidRDefault="00A50EEC" w:rsidP="00A50EEC">
      <w:pPr>
        <w:pStyle w:val="Heading2"/>
        <w:rPr>
          <w:rPrChange w:id="22" w:author="Christopher Jones" w:date="2018-12-26T19:04:00Z">
            <w:rPr/>
          </w:rPrChange>
        </w:rPr>
        <w:pPrChange w:id="23" w:author="Christopher Jones" w:date="2018-12-26T19:04:00Z">
          <w:pPr>
            <w:spacing w:line="276" w:lineRule="auto"/>
          </w:pPr>
        </w:pPrChange>
      </w:pPr>
      <w:ins w:id="24" w:author="Christopher Jones" w:date="2018-12-26T19:04:00Z">
        <w:r>
          <w:t>3.1</w:t>
        </w:r>
        <w:r>
          <w:tab/>
          <w:t>Rich Picture</w:t>
        </w:r>
      </w:ins>
    </w:p>
    <w:p w14:paraId="67896586" w14:textId="27A0CCFE" w:rsidR="003D6E41" w:rsidDel="00A50EEC" w:rsidRDefault="00D5334B" w:rsidP="00A50EEC">
      <w:pPr>
        <w:pStyle w:val="Heading1"/>
        <w:rPr>
          <w:del w:id="25" w:author="Christopher Jones" w:date="2018-12-26T19:03:00Z"/>
        </w:rPr>
        <w:pPrChange w:id="26" w:author="Christopher Jones" w:date="2018-12-26T19:03:00Z">
          <w:pPr>
            <w:pStyle w:val="Heading1"/>
          </w:pPr>
        </w:pPrChange>
      </w:pPr>
      <w:del w:id="27" w:author="Christopher Jones" w:date="2018-12-26T19:03:00Z">
        <w:r w:rsidDel="0072429B">
          <w:delText>2</w:delText>
        </w:r>
        <w:r w:rsidDel="00A50EEC">
          <w:tab/>
        </w:r>
        <w:r w:rsidR="005236FF" w:rsidDel="00A50EEC">
          <w:delText>Methods</w:delText>
        </w:r>
      </w:del>
    </w:p>
    <w:p w14:paraId="297FC374" w14:textId="534AD673" w:rsidR="005236FF" w:rsidRPr="005236FF" w:rsidDel="00A50EEC" w:rsidRDefault="003D6E41" w:rsidP="00A50EEC">
      <w:pPr>
        <w:pStyle w:val="Heading2"/>
        <w:spacing w:line="276" w:lineRule="auto"/>
        <w:ind w:left="360"/>
        <w:rPr>
          <w:del w:id="28" w:author="Christopher Jones" w:date="2018-12-26T19:04:00Z"/>
        </w:rPr>
        <w:pPrChange w:id="29" w:author="Christopher Jones" w:date="2018-12-26T19:03:00Z">
          <w:pPr>
            <w:pStyle w:val="Heading2"/>
            <w:numPr>
              <w:ilvl w:val="1"/>
              <w:numId w:val="1"/>
            </w:numPr>
            <w:spacing w:line="276" w:lineRule="auto"/>
            <w:ind w:left="862" w:hanging="720"/>
          </w:pPr>
        </w:pPrChange>
      </w:pPr>
      <w:bookmarkStart w:id="30" w:name="_Toc531874572"/>
      <w:del w:id="31" w:author="Christopher Jones" w:date="2018-12-26T19:04:00Z">
        <w:r w:rsidDel="00A50EEC">
          <w:delText>Rich Picture</w:delText>
        </w:r>
        <w:bookmarkEnd w:id="30"/>
      </w:del>
    </w:p>
    <w:p w14:paraId="57975597" w14:textId="31E32288" w:rsidR="002C1E2D" w:rsidRDefault="00C95924" w:rsidP="002C29C4">
      <w:pPr>
        <w:spacing w:line="276" w:lineRule="auto"/>
      </w:pPr>
      <w:r>
        <w:rPr>
          <w:noProof/>
          <w:lang w:eastAsia="en-GB"/>
        </w:rPr>
        <w:drawing>
          <wp:inline distT="0" distB="0" distL="0" distR="0" wp14:anchorId="7CBF1F51" wp14:editId="2FD0B8AC">
            <wp:extent cx="5851572" cy="39163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2145" cy="4003783"/>
                    </a:xfrm>
                    <a:prstGeom prst="rect">
                      <a:avLst/>
                    </a:prstGeom>
                    <a:noFill/>
                    <a:ln>
                      <a:noFill/>
                    </a:ln>
                  </pic:spPr>
                </pic:pic>
              </a:graphicData>
            </a:graphic>
          </wp:inline>
        </w:drawing>
      </w:r>
    </w:p>
    <w:p w14:paraId="3EB1F93D" w14:textId="4CB37253" w:rsidR="00C95924" w:rsidRPr="001A40F0" w:rsidRDefault="00EC25C4" w:rsidP="002C29C4">
      <w:pPr>
        <w:spacing w:line="276" w:lineRule="auto"/>
        <w:jc w:val="center"/>
        <w:rPr>
          <w:b/>
          <w:i/>
        </w:rPr>
      </w:pPr>
      <w:r w:rsidRPr="001A40F0">
        <w:rPr>
          <w:b/>
          <w:i/>
        </w:rPr>
        <w:t xml:space="preserve">Figure </w:t>
      </w:r>
      <w:r w:rsidR="00850E66" w:rsidRPr="001A40F0">
        <w:rPr>
          <w:b/>
          <w:i/>
        </w:rPr>
        <w:t>2</w:t>
      </w:r>
      <w:r w:rsidRPr="001A40F0">
        <w:rPr>
          <w:b/>
          <w:i/>
        </w:rPr>
        <w:t>: Usability evaluation of the Duolingo app</w:t>
      </w:r>
    </w:p>
    <w:p w14:paraId="73046C42" w14:textId="346164E5" w:rsidR="007A3781" w:rsidRDefault="002172DD" w:rsidP="002C29C4">
      <w:pPr>
        <w:spacing w:line="276" w:lineRule="auto"/>
      </w:pPr>
      <w:r>
        <w:t>Figure 2 contains the</w:t>
      </w:r>
      <w:r w:rsidR="00543817">
        <w:t xml:space="preserve"> rich picture,</w:t>
      </w:r>
      <w:r w:rsidR="007A3781">
        <w:t xml:space="preserve"> a detailed visual representation of the defined system. It is used to explore and </w:t>
      </w:r>
      <w:r w:rsidR="00210DDF">
        <w:t>exemplify the</w:t>
      </w:r>
      <w:r w:rsidR="007A3781">
        <w:t xml:space="preserve"> problem</w:t>
      </w:r>
      <w:r w:rsidR="00210DDF">
        <w:t xml:space="preserve"> situation </w:t>
      </w:r>
      <w:r w:rsidR="007A3781">
        <w:t xml:space="preserve">through a simple diagram. </w:t>
      </w:r>
      <w:r w:rsidR="00210DDF">
        <w:t>Thus</w:t>
      </w:r>
      <w:r w:rsidR="007A3781">
        <w:t xml:space="preserve"> will help open a greater discussion, whilst giving a shared understanding of the problem in hand. </w:t>
      </w:r>
    </w:p>
    <w:p w14:paraId="0E307052" w14:textId="7B9682A4" w:rsidR="002172DD" w:rsidRDefault="002172DD" w:rsidP="002C29C4">
      <w:pPr>
        <w:spacing w:line="276" w:lineRule="auto"/>
      </w:pPr>
    </w:p>
    <w:p w14:paraId="581EC2C4" w14:textId="77777777" w:rsidR="002172DD" w:rsidRDefault="002172DD" w:rsidP="002C29C4">
      <w:pPr>
        <w:spacing w:line="276" w:lineRule="auto"/>
      </w:pPr>
    </w:p>
    <w:p w14:paraId="5DAEC1DA" w14:textId="35EB359D" w:rsidR="00B05928" w:rsidRPr="004567FE" w:rsidRDefault="00A50EEC" w:rsidP="00A50EEC">
      <w:pPr>
        <w:pStyle w:val="Heading2"/>
        <w:spacing w:line="276" w:lineRule="auto"/>
        <w:pPrChange w:id="32" w:author="Christopher Jones" w:date="2018-12-26T19:04:00Z">
          <w:pPr>
            <w:pStyle w:val="Heading2"/>
            <w:numPr>
              <w:ilvl w:val="1"/>
              <w:numId w:val="1"/>
            </w:numPr>
            <w:spacing w:line="276" w:lineRule="auto"/>
            <w:ind w:left="862" w:hanging="720"/>
          </w:pPr>
        </w:pPrChange>
      </w:pPr>
      <w:ins w:id="33" w:author="Christopher Jones" w:date="2018-12-26T19:04:00Z">
        <w:r>
          <w:lastRenderedPageBreak/>
          <w:t>3.2</w:t>
        </w:r>
        <w:r>
          <w:tab/>
          <w:t>S</w:t>
        </w:r>
      </w:ins>
      <w:del w:id="34" w:author="Christopher Jones" w:date="2018-12-26T19:04:00Z">
        <w:r w:rsidR="005236FF" w:rsidDel="00A50EEC">
          <w:delText>S</w:delText>
        </w:r>
      </w:del>
      <w:r w:rsidR="005236FF">
        <w:t>ystem Usability Scale</w:t>
      </w:r>
    </w:p>
    <w:p w14:paraId="0449C4ED" w14:textId="2BE01552" w:rsidR="00F554F6" w:rsidRDefault="007904EF" w:rsidP="002C29C4">
      <w:pPr>
        <w:spacing w:line="276" w:lineRule="auto"/>
      </w:pPr>
      <w:r>
        <w:t xml:space="preserve">The System Usability Scale (SUS) is a simple, ten-item </w:t>
      </w:r>
      <w:r w:rsidR="00105120">
        <w:t>technique</w:t>
      </w:r>
      <w:r>
        <w:t xml:space="preserve"> </w:t>
      </w:r>
      <w:r w:rsidR="00FC6A2E">
        <w:t>for global</w:t>
      </w:r>
      <w:r w:rsidR="003A7300">
        <w:t>ly assessing the usability of software.</w:t>
      </w:r>
      <w:r>
        <w:t xml:space="preserve"> This reliable tool </w:t>
      </w:r>
      <w:r w:rsidR="00BF65E3">
        <w:t>provides</w:t>
      </w:r>
      <w:r>
        <w:t xml:space="preserve"> a </w:t>
      </w:r>
      <w:r w:rsidR="00DB0DD5">
        <w:t>universal</w:t>
      </w:r>
      <w:r>
        <w:t xml:space="preserve"> </w:t>
      </w:r>
      <w:r w:rsidR="00DB0DD5">
        <w:t>outlook</w:t>
      </w:r>
      <w:r>
        <w:t xml:space="preserve"> o</w:t>
      </w:r>
      <w:r w:rsidR="009B5B96">
        <w:t>n</w:t>
      </w:r>
      <w:r>
        <w:t xml:space="preserve"> Duolingo’s </w:t>
      </w:r>
      <w:r w:rsidR="00105120">
        <w:t>app</w:t>
      </w:r>
      <w:r w:rsidR="00FC6A2E">
        <w:t xml:space="preserve"> </w:t>
      </w:r>
      <w:r>
        <w:t>usability (</w:t>
      </w:r>
      <w:r w:rsidRPr="003A7300">
        <w:rPr>
          <w:i/>
        </w:rPr>
        <w:t>Brooke, 1996</w:t>
      </w:r>
      <w:r>
        <w:t>).</w:t>
      </w:r>
      <w:r w:rsidR="00F554F6">
        <w:t xml:space="preserve"> </w:t>
      </w:r>
    </w:p>
    <w:p w14:paraId="2AA83A60" w14:textId="42E6AC47" w:rsidR="00F554F6" w:rsidRDefault="008F7939" w:rsidP="002C29C4">
      <w:pPr>
        <w:spacing w:line="276" w:lineRule="auto"/>
      </w:pPr>
      <w:r>
        <w:t>A</w:t>
      </w:r>
      <w:r w:rsidR="009B5B96">
        <w:t>dopted</w:t>
      </w:r>
      <w:r w:rsidR="00BD6342">
        <w:t xml:space="preserve"> </w:t>
      </w:r>
      <w:r w:rsidR="00A52EE3">
        <w:t>largely</w:t>
      </w:r>
      <w:r w:rsidR="00BD6342">
        <w:t xml:space="preserve"> by various </w:t>
      </w:r>
      <w:r w:rsidR="00A52EE3">
        <w:t xml:space="preserve">international </w:t>
      </w:r>
      <w:r w:rsidR="00BD6342">
        <w:t>industries to test numerous systems</w:t>
      </w:r>
      <w:r w:rsidR="00F81A23">
        <w:t xml:space="preserve">, </w:t>
      </w:r>
      <w:r>
        <w:t>it</w:t>
      </w:r>
      <w:r w:rsidR="00F81A23">
        <w:t xml:space="preserve"> </w:t>
      </w:r>
      <w:r w:rsidR="00BD6342">
        <w:t xml:space="preserve">has become an industry standard due to its extremely </w:t>
      </w:r>
      <w:r w:rsidR="00226760">
        <w:t>brisk</w:t>
      </w:r>
      <w:r w:rsidR="00BD6342">
        <w:t xml:space="preserve"> and </w:t>
      </w:r>
      <w:r w:rsidR="00226760">
        <w:t>straightforward</w:t>
      </w:r>
      <w:r w:rsidR="00BD6342">
        <w:t xml:space="preserve"> </w:t>
      </w:r>
      <w:r w:rsidR="00226760">
        <w:t>practice</w:t>
      </w:r>
      <w:r w:rsidR="00BD6342">
        <w:t>.</w:t>
      </w:r>
      <w:r w:rsidR="00F554F6">
        <w:t xml:space="preserve"> </w:t>
      </w:r>
    </w:p>
    <w:p w14:paraId="1F8A0480" w14:textId="573F789D" w:rsidR="00376AE9" w:rsidRPr="00B64854" w:rsidRDefault="004567FE" w:rsidP="002C29C4">
      <w:pPr>
        <w:spacing w:line="276" w:lineRule="auto"/>
        <w:rPr>
          <w:b/>
        </w:rPr>
      </w:pPr>
      <w:r w:rsidRPr="00B64854">
        <w:t xml:space="preserve">However, </w:t>
      </w:r>
      <w:r w:rsidR="00F554F6">
        <w:t>shortcomings</w:t>
      </w:r>
      <w:r w:rsidRPr="00B64854">
        <w:t xml:space="preserve"> with </w:t>
      </w:r>
      <w:r w:rsidR="00A52EE3">
        <w:t>the system</w:t>
      </w:r>
      <w:r w:rsidR="008F7939">
        <w:t xml:space="preserve"> are</w:t>
      </w:r>
      <w:r w:rsidR="00A52EE3">
        <w:t xml:space="preserve"> </w:t>
      </w:r>
      <w:r w:rsidR="008F7939">
        <w:t xml:space="preserve">recognised, </w:t>
      </w:r>
      <w:r w:rsidR="008F7939" w:rsidRPr="00B64854">
        <w:t>includ</w:t>
      </w:r>
      <w:r w:rsidR="008F7939">
        <w:t>ing</w:t>
      </w:r>
      <w:r w:rsidRPr="00B64854">
        <w:t xml:space="preserve"> the inability to provide </w:t>
      </w:r>
      <w:r w:rsidR="00F554F6">
        <w:t xml:space="preserve">an </w:t>
      </w:r>
      <w:r w:rsidRPr="00B64854">
        <w:t xml:space="preserve">accurate </w:t>
      </w:r>
      <w:r w:rsidR="00F554F6">
        <w:t>judgement</w:t>
      </w:r>
      <w:r w:rsidRPr="00B64854">
        <w:t xml:space="preserve"> on a product’s weakness</w:t>
      </w:r>
      <w:r w:rsidR="00F554F6">
        <w:t>es</w:t>
      </w:r>
      <w:r w:rsidRPr="00B64854">
        <w:t xml:space="preserve">. </w:t>
      </w:r>
      <w:r w:rsidR="00673423">
        <w:t>Therefore</w:t>
      </w:r>
      <w:r w:rsidRPr="00B64854">
        <w:t xml:space="preserve">, this method </w:t>
      </w:r>
      <w:r w:rsidR="00F554F6">
        <w:t xml:space="preserve">is </w:t>
      </w:r>
      <w:r w:rsidR="003A7300">
        <w:t>adopted</w:t>
      </w:r>
      <w:r w:rsidRPr="00B64854">
        <w:t xml:space="preserve"> </w:t>
      </w:r>
      <w:r w:rsidR="00F554F6">
        <w:t xml:space="preserve">instead </w:t>
      </w:r>
      <w:r w:rsidRPr="00B64854">
        <w:t>to complement additional usability measuring tools</w:t>
      </w:r>
      <w:r w:rsidR="00A52EE3">
        <w:t>.</w:t>
      </w:r>
    </w:p>
    <w:p w14:paraId="568EE6C1" w14:textId="001C2FD9" w:rsidR="00457980" w:rsidRDefault="00665E18" w:rsidP="002C29C4">
      <w:pPr>
        <w:spacing w:line="276" w:lineRule="auto"/>
      </w:pPr>
      <w:r>
        <w:rPr>
          <w:noProof/>
          <w:lang w:eastAsia="en-GB"/>
        </w:rPr>
        <w:drawing>
          <wp:anchor distT="0" distB="0" distL="114300" distR="114300" simplePos="0" relativeHeight="251666432" behindDoc="0" locked="0" layoutInCell="1" allowOverlap="1" wp14:anchorId="6CFF1DA6" wp14:editId="14CCE9AF">
            <wp:simplePos x="0" y="0"/>
            <wp:positionH relativeFrom="margin">
              <wp:align>center</wp:align>
            </wp:positionH>
            <wp:positionV relativeFrom="paragraph">
              <wp:posOffset>781713</wp:posOffset>
            </wp:positionV>
            <wp:extent cx="4274288" cy="827949"/>
            <wp:effectExtent l="0" t="0" r="0" b="0"/>
            <wp:wrapTopAndBottom/>
            <wp:docPr id="7" name="Picture 7" descr="Response scale for the 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ponse scale for the S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288" cy="827949"/>
                    </a:xfrm>
                    <a:prstGeom prst="rect">
                      <a:avLst/>
                    </a:prstGeom>
                    <a:noFill/>
                    <a:ln>
                      <a:noFill/>
                    </a:ln>
                  </pic:spPr>
                </pic:pic>
              </a:graphicData>
            </a:graphic>
          </wp:anchor>
        </w:drawing>
      </w:r>
      <w:r w:rsidR="002D7560">
        <w:t xml:space="preserve">A total of </w:t>
      </w:r>
      <w:r w:rsidR="004567FE">
        <w:t>ten</w:t>
      </w:r>
      <w:r w:rsidR="002D7560">
        <w:t xml:space="preserve"> participants</w:t>
      </w:r>
      <w:r w:rsidR="00E83F81">
        <w:t>, at an age range of 20-30</w:t>
      </w:r>
      <w:r w:rsidR="002D7560">
        <w:t xml:space="preserve"> </w:t>
      </w:r>
      <w:r w:rsidR="00105120">
        <w:t>took</w:t>
      </w:r>
      <w:r w:rsidR="002D7560">
        <w:t xml:space="preserve"> part in the </w:t>
      </w:r>
      <w:r w:rsidR="00A52EE3">
        <w:t xml:space="preserve">ten-item </w:t>
      </w:r>
      <w:r w:rsidR="002D7560">
        <w:t>questionnaire</w:t>
      </w:r>
      <w:r w:rsidR="00673423">
        <w:t xml:space="preserve"> </w:t>
      </w:r>
      <w:r w:rsidR="00105120">
        <w:t>inspired by John</w:t>
      </w:r>
      <w:r w:rsidR="00673423">
        <w:t xml:space="preserve"> Brooke</w:t>
      </w:r>
      <w:r w:rsidR="00105120">
        <w:t xml:space="preserve"> </w:t>
      </w:r>
      <w:r w:rsidR="00673423" w:rsidRPr="000D6A22">
        <w:t>(</w:t>
      </w:r>
      <w:r w:rsidR="00673423" w:rsidRPr="000D6A22">
        <w:rPr>
          <w:i/>
        </w:rPr>
        <w:t>Brooke, 1996, p.4</w:t>
      </w:r>
      <w:r w:rsidR="00673423" w:rsidRPr="000D6A22">
        <w:t>).</w:t>
      </w:r>
      <w:r w:rsidR="00673423">
        <w:t xml:space="preserve"> </w:t>
      </w:r>
      <w:r w:rsidR="00700236">
        <w:t xml:space="preserve">Participants are asked to score the items with one of five responses that range from </w:t>
      </w:r>
      <w:r w:rsidR="00700236">
        <w:rPr>
          <w:i/>
        </w:rPr>
        <w:t xml:space="preserve">Strongly Disagree </w:t>
      </w:r>
      <w:r w:rsidR="00700236">
        <w:t xml:space="preserve">to </w:t>
      </w:r>
      <w:r w:rsidR="00700236" w:rsidRPr="00700236">
        <w:rPr>
          <w:i/>
        </w:rPr>
        <w:t>Strongly Agree</w:t>
      </w:r>
      <w:r w:rsidR="00700236">
        <w:t>.</w:t>
      </w:r>
      <w:r w:rsidR="00457980">
        <w:t xml:space="preserve"> This scales all values from 0 to 4 </w:t>
      </w:r>
      <w:r w:rsidR="00457980" w:rsidRPr="003A7300">
        <w:t>(with four being the most positive response).</w:t>
      </w:r>
      <w:r w:rsidR="00700236">
        <w:t xml:space="preserve"> </w:t>
      </w:r>
    </w:p>
    <w:p w14:paraId="6310CF3B" w14:textId="64290D10" w:rsidR="00457980" w:rsidRPr="001A40F0" w:rsidRDefault="00457980" w:rsidP="002C29C4">
      <w:pPr>
        <w:spacing w:line="276" w:lineRule="auto"/>
        <w:jc w:val="center"/>
        <w:rPr>
          <w:b/>
          <w:i/>
        </w:rPr>
      </w:pPr>
      <w:r w:rsidRPr="001A40F0">
        <w:rPr>
          <w:b/>
          <w:i/>
        </w:rPr>
        <w:t>Figure 3: SUS Response Format</w:t>
      </w:r>
    </w:p>
    <w:p w14:paraId="74383E3A" w14:textId="5F594B87" w:rsidR="00457980" w:rsidRDefault="00665E18" w:rsidP="002C29C4">
      <w:pPr>
        <w:spacing w:line="276" w:lineRule="auto"/>
      </w:pPr>
      <w:r>
        <w:rPr>
          <w:noProof/>
          <w:lang w:eastAsia="en-GB"/>
        </w:rPr>
        <w:drawing>
          <wp:anchor distT="0" distB="0" distL="114300" distR="114300" simplePos="0" relativeHeight="251665408" behindDoc="0" locked="0" layoutInCell="1" allowOverlap="1" wp14:anchorId="56B58229" wp14:editId="1099E4B2">
            <wp:simplePos x="0" y="0"/>
            <wp:positionH relativeFrom="margin">
              <wp:align>center</wp:align>
            </wp:positionH>
            <wp:positionV relativeFrom="paragraph">
              <wp:posOffset>810011</wp:posOffset>
            </wp:positionV>
            <wp:extent cx="3339465" cy="2364740"/>
            <wp:effectExtent l="0" t="0" r="0" b="0"/>
            <wp:wrapTopAndBottom/>
            <wp:docPr id="6" name="Picture 6" descr="SUS System Usability Scale Score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 System Usability Scale Scores Distributi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2827" b="7306"/>
                    <a:stretch/>
                  </pic:blipFill>
                  <pic:spPr bwMode="auto">
                    <a:xfrm>
                      <a:off x="0" y="0"/>
                      <a:ext cx="3339465" cy="2364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2EE3" w:rsidRPr="00700236">
        <w:t>For</w:t>
      </w:r>
      <w:r w:rsidR="00A52EE3">
        <w:t xml:space="preserve"> each of the ten questions, the scale is converted into single numbers</w:t>
      </w:r>
      <w:r w:rsidR="00105120">
        <w:t xml:space="preserve">, </w:t>
      </w:r>
      <w:r w:rsidR="00A52EE3">
        <w:t>represent</w:t>
      </w:r>
      <w:r w:rsidR="00105120">
        <w:t>ing</w:t>
      </w:r>
      <w:r w:rsidR="00A52EE3">
        <w:t xml:space="preserve"> the usability score. Additionally, the results yield a single numbered score that </w:t>
      </w:r>
      <w:r w:rsidR="00105120">
        <w:t>serve as</w:t>
      </w:r>
      <w:r w:rsidR="00A52EE3">
        <w:t xml:space="preserve"> the overall usability of the system. The final SUS scores are compared in relation to the average SUS score</w:t>
      </w:r>
      <w:r w:rsidR="002E1166">
        <w:t>s</w:t>
      </w:r>
      <w:r w:rsidR="00A52EE3">
        <w:t xml:space="preserve"> produced</w:t>
      </w:r>
      <w:r w:rsidR="00105120">
        <w:t xml:space="preserve"> as shown in Figure 4.</w:t>
      </w:r>
    </w:p>
    <w:p w14:paraId="7382096A" w14:textId="02345216" w:rsidR="007C5251" w:rsidDel="00A50EEC" w:rsidRDefault="00457980" w:rsidP="00A50EEC">
      <w:pPr>
        <w:spacing w:line="276" w:lineRule="auto"/>
        <w:jc w:val="center"/>
        <w:rPr>
          <w:del w:id="35" w:author="Christopher Jones" w:date="2018-12-26T19:05:00Z"/>
          <w:b/>
          <w:i/>
        </w:rPr>
      </w:pPr>
      <w:r w:rsidRPr="001A40F0">
        <w:rPr>
          <w:b/>
          <w:i/>
        </w:rPr>
        <w:t xml:space="preserve">Figure </w:t>
      </w:r>
      <w:r w:rsidR="002905C9" w:rsidRPr="001A40F0">
        <w:rPr>
          <w:b/>
          <w:i/>
        </w:rPr>
        <w:t>4</w:t>
      </w:r>
      <w:r w:rsidRPr="001A40F0">
        <w:rPr>
          <w:b/>
          <w:i/>
        </w:rPr>
        <w:t>: SUS Percentile Ranking</w:t>
      </w:r>
    </w:p>
    <w:p w14:paraId="2C3DD0E3" w14:textId="77777777" w:rsidR="00A50EEC" w:rsidRPr="001A40F0" w:rsidRDefault="00A50EEC" w:rsidP="002C29C4">
      <w:pPr>
        <w:spacing w:line="276" w:lineRule="auto"/>
        <w:jc w:val="center"/>
        <w:rPr>
          <w:ins w:id="36" w:author="Christopher Jones" w:date="2018-12-26T19:05:00Z"/>
          <w:b/>
          <w:i/>
        </w:rPr>
      </w:pPr>
    </w:p>
    <w:p w14:paraId="0FA58DF8" w14:textId="46CFEBB0" w:rsidR="00A50EEC" w:rsidDel="00A50EEC" w:rsidRDefault="00A50EEC" w:rsidP="00A50EEC">
      <w:pPr>
        <w:pStyle w:val="Heading2"/>
        <w:rPr>
          <w:del w:id="37" w:author="Christopher Jones" w:date="2018-12-26T19:05:00Z"/>
        </w:rPr>
        <w:pPrChange w:id="38" w:author="Christopher Jones" w:date="2018-12-26T19:05:00Z">
          <w:pPr>
            <w:spacing w:line="276" w:lineRule="auto"/>
          </w:pPr>
        </w:pPrChange>
      </w:pPr>
      <w:ins w:id="39" w:author="Christopher Jones" w:date="2018-12-26T19:05:00Z">
        <w:r>
          <w:t>3.3</w:t>
        </w:r>
        <w:r>
          <w:tab/>
          <w:t>User-Centred Design</w:t>
        </w:r>
      </w:ins>
      <w:del w:id="40" w:author="Christopher Jones" w:date="2018-12-26T19:05:00Z">
        <w:r w:rsidR="005236FF" w:rsidDel="00A50EEC">
          <w:delText>User-Centred Design</w:delText>
        </w:r>
      </w:del>
    </w:p>
    <w:p w14:paraId="26255B82" w14:textId="77777777" w:rsidR="00A50EEC" w:rsidRPr="00A50EEC" w:rsidRDefault="00A50EEC" w:rsidP="00A50EEC">
      <w:pPr>
        <w:pStyle w:val="Heading2"/>
        <w:rPr>
          <w:ins w:id="41" w:author="Christopher Jones" w:date="2018-12-26T19:05:00Z"/>
          <w:rPrChange w:id="42" w:author="Christopher Jones" w:date="2018-12-26T19:05:00Z">
            <w:rPr>
              <w:ins w:id="43" w:author="Christopher Jones" w:date="2018-12-26T19:05:00Z"/>
            </w:rPr>
          </w:rPrChange>
        </w:rPr>
        <w:pPrChange w:id="44" w:author="Christopher Jones" w:date="2018-12-26T19:05:00Z">
          <w:pPr>
            <w:pStyle w:val="Heading2"/>
            <w:numPr>
              <w:ilvl w:val="1"/>
              <w:numId w:val="1"/>
            </w:numPr>
            <w:spacing w:line="276" w:lineRule="auto"/>
            <w:ind w:left="862" w:hanging="720"/>
          </w:pPr>
        </w:pPrChange>
      </w:pPr>
    </w:p>
    <w:p w14:paraId="6F886633" w14:textId="22A19A03" w:rsidR="00E83426" w:rsidRDefault="00E7488E" w:rsidP="002C29C4">
      <w:pPr>
        <w:spacing w:line="276" w:lineRule="auto"/>
      </w:pPr>
      <w:r>
        <w:t xml:space="preserve">One key element </w:t>
      </w:r>
      <w:r w:rsidR="001B63CA">
        <w:t>of</w:t>
      </w:r>
      <w:r w:rsidR="00E83426">
        <w:t xml:space="preserve"> Duolingo</w:t>
      </w:r>
      <w:r w:rsidR="00E44C36">
        <w:t xml:space="preserve"> </w:t>
      </w:r>
      <w:r w:rsidR="00666878">
        <w:t>in</w:t>
      </w:r>
      <w:r w:rsidR="00E44C36">
        <w:t xml:space="preserve"> their business</w:t>
      </w:r>
      <w:r w:rsidR="00E83426">
        <w:t xml:space="preserve"> </w:t>
      </w:r>
      <w:r>
        <w:t xml:space="preserve">is the </w:t>
      </w:r>
      <w:r w:rsidR="00E83426">
        <w:t xml:space="preserve">value </w:t>
      </w:r>
      <w:r w:rsidR="00E44C36">
        <w:t>of</w:t>
      </w:r>
      <w:r>
        <w:t xml:space="preserve"> </w:t>
      </w:r>
      <w:r w:rsidR="00432FB5">
        <w:t>each</w:t>
      </w:r>
      <w:r>
        <w:t xml:space="preserve"> customer, </w:t>
      </w:r>
      <w:r w:rsidR="00831BED">
        <w:t xml:space="preserve">to </w:t>
      </w:r>
      <w:r>
        <w:t>analys</w:t>
      </w:r>
      <w:r w:rsidR="00831BED">
        <w:t>e</w:t>
      </w:r>
      <w:r>
        <w:t xml:space="preserve"> </w:t>
      </w:r>
      <w:r w:rsidR="00E44C36">
        <w:t xml:space="preserve">the </w:t>
      </w:r>
      <w:r>
        <w:t>customer profitability and maximising the</w:t>
      </w:r>
      <w:r w:rsidR="00E44C36">
        <w:t>ir</w:t>
      </w:r>
      <w:r>
        <w:t xml:space="preserve"> </w:t>
      </w:r>
      <w:r w:rsidR="003E322F">
        <w:t>user</w:t>
      </w:r>
      <w:r>
        <w:t xml:space="preserve"> lifetime </w:t>
      </w:r>
      <w:r w:rsidR="001B63CA">
        <w:t>cost</w:t>
      </w:r>
      <w:r>
        <w:t xml:space="preserve">. </w:t>
      </w:r>
    </w:p>
    <w:p w14:paraId="61F2E704" w14:textId="6B704244" w:rsidR="009179C0" w:rsidRDefault="00831BED" w:rsidP="002C29C4">
      <w:pPr>
        <w:spacing w:line="276" w:lineRule="auto"/>
      </w:pPr>
      <w:r>
        <w:t xml:space="preserve">Increasing or maintaining the </w:t>
      </w:r>
      <w:r w:rsidR="00E83426">
        <w:t>user</w:t>
      </w:r>
      <w:r>
        <w:t xml:space="preserve"> base is a necessary task to meet stakeholder expectations with the product. </w:t>
      </w:r>
      <w:r w:rsidR="00E83426">
        <w:t>Therefore</w:t>
      </w:r>
      <w:r>
        <w:t xml:space="preserve"> using the User-Centred Design (UCD) </w:t>
      </w:r>
      <w:r w:rsidR="007E2412">
        <w:t>process</w:t>
      </w:r>
      <w:r w:rsidR="00E83426">
        <w:t xml:space="preserve"> will </w:t>
      </w:r>
      <w:r>
        <w:t xml:space="preserve">analyse the needs, wishes and limitations that users face. UCD is a common design industry </w:t>
      </w:r>
      <w:r w:rsidR="0024368B">
        <w:t>practice</w:t>
      </w:r>
      <w:r>
        <w:t xml:space="preserve"> and when </w:t>
      </w:r>
      <w:r w:rsidR="00666878">
        <w:t>adopted</w:t>
      </w:r>
      <w:r>
        <w:t xml:space="preserve"> lead</w:t>
      </w:r>
      <w:r w:rsidR="007E2412">
        <w:t>s</w:t>
      </w:r>
      <w:r>
        <w:t xml:space="preserve"> to </w:t>
      </w:r>
      <w:r w:rsidR="00E83426">
        <w:t>an increase of</w:t>
      </w:r>
      <w:r>
        <w:t xml:space="preserve"> </w:t>
      </w:r>
      <w:r w:rsidR="0024368B">
        <w:t>product</w:t>
      </w:r>
      <w:r>
        <w:t xml:space="preserve"> usefulness and usability </w:t>
      </w:r>
      <w:r w:rsidR="0024368B">
        <w:rPr>
          <w:rStyle w:val="selectable"/>
          <w:color w:val="000000"/>
        </w:rPr>
        <w:t>(</w:t>
      </w:r>
      <w:r w:rsidR="0024368B" w:rsidRPr="00E44C36">
        <w:rPr>
          <w:rStyle w:val="selectable"/>
          <w:i/>
          <w:color w:val="000000"/>
        </w:rPr>
        <w:t>Vredenburg et al, 2002</w:t>
      </w:r>
      <w:r w:rsidR="0024368B">
        <w:rPr>
          <w:rStyle w:val="selectable"/>
          <w:color w:val="000000"/>
        </w:rPr>
        <w:t>)</w:t>
      </w:r>
      <w:r w:rsidR="00E83426">
        <w:rPr>
          <w:rStyle w:val="selectable"/>
          <w:color w:val="000000"/>
        </w:rPr>
        <w:t>.</w:t>
      </w:r>
    </w:p>
    <w:p w14:paraId="27DF2458" w14:textId="3B312222" w:rsidR="00E7488E" w:rsidRPr="00E7488E" w:rsidRDefault="003E322F" w:rsidP="002C29C4">
      <w:pPr>
        <w:spacing w:line="276" w:lineRule="auto"/>
      </w:pPr>
      <w:r>
        <w:lastRenderedPageBreak/>
        <w:t xml:space="preserve">Such testing is necessary as it is often </w:t>
      </w:r>
      <w:r w:rsidR="00666878">
        <w:t>strenuous</w:t>
      </w:r>
      <w:r>
        <w:t xml:space="preserve"> for designers to understand intuitively what first-time user</w:t>
      </w:r>
      <w:r w:rsidR="00DA70E7">
        <w:t>s</w:t>
      </w:r>
      <w:r>
        <w:t xml:space="preserve"> of their design experiences, and what each user’s learning curve may look like. By testing the product with end-users, this will help </w:t>
      </w:r>
      <w:r w:rsidR="00666878">
        <w:t>bring</w:t>
      </w:r>
      <w:r>
        <w:t xml:space="preserve"> customers at the centre of the experience </w:t>
      </w:r>
      <w:r w:rsidR="00666878">
        <w:t>whilst</w:t>
      </w:r>
      <w:r>
        <w:t xml:space="preserve"> saving resources.</w:t>
      </w:r>
    </w:p>
    <w:p w14:paraId="2F84E4EA" w14:textId="773F713E" w:rsidR="00E7488E" w:rsidRDefault="00E7488E" w:rsidP="002C29C4">
      <w:pPr>
        <w:spacing w:line="276" w:lineRule="auto"/>
      </w:pPr>
      <w:r>
        <w:t xml:space="preserve">UCD is by no means a </w:t>
      </w:r>
      <w:r w:rsidR="00B21624">
        <w:t>flawless</w:t>
      </w:r>
      <w:r>
        <w:t xml:space="preserve"> model</w:t>
      </w:r>
      <w:r w:rsidR="003E322F">
        <w:t>,</w:t>
      </w:r>
      <w:r>
        <w:t xml:space="preserve"> contain</w:t>
      </w:r>
      <w:r w:rsidR="003E322F">
        <w:t>ing</w:t>
      </w:r>
      <w:r>
        <w:t xml:space="preserve"> ce</w:t>
      </w:r>
      <w:r w:rsidR="00020E4D">
        <w:t>rtain limitations like</w:t>
      </w:r>
      <w:r>
        <w:t xml:space="preserve"> the process being relatively ti</w:t>
      </w:r>
      <w:r w:rsidR="00B21624">
        <w:t>me-consuming. So</w:t>
      </w:r>
      <w:r>
        <w:t xml:space="preserve"> striking a balance between user and </w:t>
      </w:r>
      <w:r w:rsidR="00B21624">
        <w:t>designer</w:t>
      </w:r>
      <w:r>
        <w:t xml:space="preserve"> </w:t>
      </w:r>
      <w:r w:rsidR="00B21624">
        <w:t xml:space="preserve">opinions </w:t>
      </w:r>
      <w:r>
        <w:t xml:space="preserve">is essential as basing designs solely on what consumers want can be very </w:t>
      </w:r>
      <w:r w:rsidR="0024368B">
        <w:t>problematic</w:t>
      </w:r>
      <w:r w:rsidR="00020E4D">
        <w:t xml:space="preserve"> long-term</w:t>
      </w:r>
      <w:r>
        <w:t>.</w:t>
      </w:r>
    </w:p>
    <w:p w14:paraId="4E9896A5" w14:textId="76AA9A67" w:rsidR="00925B5B" w:rsidRPr="00E7488E" w:rsidRDefault="00BB3724" w:rsidP="002C29C4">
      <w:pPr>
        <w:spacing w:line="276" w:lineRule="auto"/>
      </w:pPr>
      <w:r>
        <w:t>I</w:t>
      </w:r>
      <w:r w:rsidR="008B4FBF">
        <w:t xml:space="preserve"> interviewed </w:t>
      </w:r>
      <w:r w:rsidR="00925B5B">
        <w:t>ten users</w:t>
      </w:r>
      <w:r w:rsidR="00405D10">
        <w:t xml:space="preserve"> (</w:t>
      </w:r>
      <w:r w:rsidR="00925B5B">
        <w:t xml:space="preserve">aged between 20 </w:t>
      </w:r>
      <w:r w:rsidR="00014331">
        <w:t>and</w:t>
      </w:r>
      <w:r w:rsidR="00925B5B">
        <w:t xml:space="preserve"> 30</w:t>
      </w:r>
      <w:r w:rsidR="00405D10">
        <w:t xml:space="preserve">) of </w:t>
      </w:r>
      <w:r w:rsidR="00C739E6">
        <w:t>diverse</w:t>
      </w:r>
      <w:r w:rsidR="00405D10">
        <w:t xml:space="preserve"> proficiencies </w:t>
      </w:r>
      <w:r w:rsidR="00C739E6">
        <w:t xml:space="preserve">a series of </w:t>
      </w:r>
      <w:r w:rsidR="00925B5B">
        <w:t xml:space="preserve">questions </w:t>
      </w:r>
      <w:r w:rsidR="00405D10">
        <w:t>regarding</w:t>
      </w:r>
      <w:r w:rsidR="00925B5B">
        <w:t xml:space="preserve"> their tasks and goals. The</w:t>
      </w:r>
      <w:r w:rsidR="00405D10">
        <w:t>ir</w:t>
      </w:r>
      <w:r w:rsidR="00925B5B">
        <w:t xml:space="preserve"> </w:t>
      </w:r>
      <w:r w:rsidR="00C739E6">
        <w:t>results</w:t>
      </w:r>
      <w:r w:rsidR="00925B5B">
        <w:t xml:space="preserve"> </w:t>
      </w:r>
      <w:r w:rsidR="00C739E6">
        <w:t xml:space="preserve">are </w:t>
      </w:r>
      <w:r w:rsidR="00925B5B">
        <w:t>accumulated in</w:t>
      </w:r>
      <w:r w:rsidR="00C739E6">
        <w:t>to</w:t>
      </w:r>
      <w:r w:rsidR="00C8236E">
        <w:t xml:space="preserve"> </w:t>
      </w:r>
      <w:r w:rsidR="00014331">
        <w:t xml:space="preserve">an </w:t>
      </w:r>
      <w:r w:rsidR="00C8236E">
        <w:t xml:space="preserve">eight field table similar to </w:t>
      </w:r>
      <w:r w:rsidR="00C8236E" w:rsidRPr="00014331">
        <w:rPr>
          <w:i/>
        </w:rPr>
        <w:t>Figure 5</w:t>
      </w:r>
      <w:r w:rsidR="00925B5B">
        <w:t>, coining a simple unique v</w:t>
      </w:r>
      <w:r w:rsidR="00C739E6">
        <w:t>alue proposition that summarise the entire process</w:t>
      </w:r>
      <w:r w:rsidR="00C8236E">
        <w:t xml:space="preserve">. </w:t>
      </w:r>
      <w:r w:rsidR="00925B5B">
        <w:t>The eight fields are the following:</w:t>
      </w:r>
    </w:p>
    <w:p w14:paraId="0E0FD016" w14:textId="14410B3D" w:rsidR="002D7560" w:rsidRPr="002D7560" w:rsidRDefault="002D7560" w:rsidP="002C29C4">
      <w:pPr>
        <w:pStyle w:val="ListParagraph"/>
        <w:numPr>
          <w:ilvl w:val="0"/>
          <w:numId w:val="9"/>
        </w:numPr>
        <w:spacing w:line="276" w:lineRule="auto"/>
        <w:rPr>
          <w:i/>
        </w:rPr>
      </w:pPr>
      <w:r w:rsidRPr="002D7560">
        <w:rPr>
          <w:i/>
        </w:rPr>
        <w:t>Business</w:t>
      </w:r>
    </w:p>
    <w:p w14:paraId="23DBE9D3" w14:textId="4BC6E006" w:rsidR="002D7560" w:rsidRPr="002D7560" w:rsidRDefault="002D7560" w:rsidP="002C29C4">
      <w:pPr>
        <w:pStyle w:val="ListParagraph"/>
        <w:numPr>
          <w:ilvl w:val="0"/>
          <w:numId w:val="9"/>
        </w:numPr>
        <w:spacing w:line="276" w:lineRule="auto"/>
        <w:rPr>
          <w:i/>
        </w:rPr>
      </w:pPr>
      <w:r w:rsidRPr="002D7560">
        <w:rPr>
          <w:i/>
        </w:rPr>
        <w:t>Users</w:t>
      </w:r>
    </w:p>
    <w:p w14:paraId="14D9AF8E" w14:textId="4ACB2BC3" w:rsidR="002D7560" w:rsidRPr="002D7560" w:rsidRDefault="002D7560" w:rsidP="002C29C4">
      <w:pPr>
        <w:pStyle w:val="ListParagraph"/>
        <w:numPr>
          <w:ilvl w:val="0"/>
          <w:numId w:val="9"/>
        </w:numPr>
        <w:spacing w:line="276" w:lineRule="auto"/>
        <w:rPr>
          <w:i/>
        </w:rPr>
      </w:pPr>
      <w:r w:rsidRPr="002D7560">
        <w:rPr>
          <w:i/>
        </w:rPr>
        <w:t>Problems</w:t>
      </w:r>
    </w:p>
    <w:p w14:paraId="6F5ABCFE" w14:textId="2D5D9E7B" w:rsidR="002D7560" w:rsidRPr="002D7560" w:rsidRDefault="002D7560" w:rsidP="002C29C4">
      <w:pPr>
        <w:pStyle w:val="ListParagraph"/>
        <w:numPr>
          <w:ilvl w:val="0"/>
          <w:numId w:val="9"/>
        </w:numPr>
        <w:spacing w:line="276" w:lineRule="auto"/>
        <w:rPr>
          <w:i/>
        </w:rPr>
      </w:pPr>
      <w:r w:rsidRPr="002D7560">
        <w:rPr>
          <w:i/>
        </w:rPr>
        <w:t>Motives</w:t>
      </w:r>
    </w:p>
    <w:p w14:paraId="7B95AF58" w14:textId="1F63EC46" w:rsidR="002D7560" w:rsidRPr="002D7560" w:rsidRDefault="002D7560" w:rsidP="002C29C4">
      <w:pPr>
        <w:pStyle w:val="ListParagraph"/>
        <w:numPr>
          <w:ilvl w:val="0"/>
          <w:numId w:val="9"/>
        </w:numPr>
        <w:spacing w:line="276" w:lineRule="auto"/>
        <w:rPr>
          <w:i/>
        </w:rPr>
      </w:pPr>
      <w:r w:rsidRPr="002D7560">
        <w:rPr>
          <w:i/>
        </w:rPr>
        <w:t>Fears</w:t>
      </w:r>
    </w:p>
    <w:p w14:paraId="576BF37F" w14:textId="252E4689" w:rsidR="002D7560" w:rsidRPr="002D7560" w:rsidRDefault="002D7560" w:rsidP="002C29C4">
      <w:pPr>
        <w:pStyle w:val="ListParagraph"/>
        <w:numPr>
          <w:ilvl w:val="0"/>
          <w:numId w:val="9"/>
        </w:numPr>
        <w:spacing w:line="276" w:lineRule="auto"/>
        <w:rPr>
          <w:i/>
        </w:rPr>
      </w:pPr>
      <w:r w:rsidRPr="002D7560">
        <w:rPr>
          <w:i/>
        </w:rPr>
        <w:t>Solutions</w:t>
      </w:r>
    </w:p>
    <w:p w14:paraId="7B54BCCC" w14:textId="19955647" w:rsidR="002D7560" w:rsidRPr="002D7560" w:rsidRDefault="002D7560" w:rsidP="002C29C4">
      <w:pPr>
        <w:pStyle w:val="ListParagraph"/>
        <w:numPr>
          <w:ilvl w:val="0"/>
          <w:numId w:val="9"/>
        </w:numPr>
        <w:spacing w:line="276" w:lineRule="auto"/>
        <w:rPr>
          <w:i/>
        </w:rPr>
      </w:pPr>
      <w:r w:rsidRPr="002D7560">
        <w:rPr>
          <w:i/>
        </w:rPr>
        <w:t>Alternatives</w:t>
      </w:r>
    </w:p>
    <w:p w14:paraId="111BA24F" w14:textId="37905F48" w:rsidR="002D7560" w:rsidRPr="002D7560" w:rsidRDefault="002D7560" w:rsidP="002C29C4">
      <w:pPr>
        <w:pStyle w:val="ListParagraph"/>
        <w:numPr>
          <w:ilvl w:val="0"/>
          <w:numId w:val="9"/>
        </w:numPr>
        <w:spacing w:line="276" w:lineRule="auto"/>
        <w:rPr>
          <w:i/>
        </w:rPr>
      </w:pPr>
      <w:r w:rsidRPr="002D7560">
        <w:rPr>
          <w:i/>
        </w:rPr>
        <w:t>Competitive Advantages</w:t>
      </w:r>
    </w:p>
    <w:p w14:paraId="16B503E3" w14:textId="0DDE08FD" w:rsidR="00C83D2B" w:rsidRPr="00665E18" w:rsidRDefault="00665E18" w:rsidP="002C29C4">
      <w:pPr>
        <w:pStyle w:val="ListParagraph"/>
        <w:numPr>
          <w:ilvl w:val="0"/>
          <w:numId w:val="9"/>
        </w:numPr>
        <w:spacing w:line="276" w:lineRule="auto"/>
        <w:rPr>
          <w:i/>
        </w:rPr>
      </w:pPr>
      <w:r>
        <w:rPr>
          <w:noProof/>
          <w:lang w:eastAsia="en-GB"/>
        </w:rPr>
        <w:drawing>
          <wp:anchor distT="0" distB="0" distL="114300" distR="114300" simplePos="0" relativeHeight="251664384" behindDoc="0" locked="0" layoutInCell="1" allowOverlap="1" wp14:anchorId="30C86FFF" wp14:editId="5BB56B31">
            <wp:simplePos x="0" y="0"/>
            <wp:positionH relativeFrom="margin">
              <wp:align>center</wp:align>
            </wp:positionH>
            <wp:positionV relativeFrom="paragraph">
              <wp:posOffset>218302</wp:posOffset>
            </wp:positionV>
            <wp:extent cx="3736975" cy="2239645"/>
            <wp:effectExtent l="0" t="0" r="0" b="8255"/>
            <wp:wrapTopAndBottom/>
            <wp:docPr id="9" name="Picture 9" descr="Image result for user centred desig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ser centred design templa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6975" cy="2239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560" w:rsidRPr="002D7560">
        <w:rPr>
          <w:i/>
        </w:rPr>
        <w:t>Unique Value Propositio</w:t>
      </w:r>
      <w:r w:rsidR="00B716F7">
        <w:rPr>
          <w:i/>
        </w:rPr>
        <w:t>n</w:t>
      </w:r>
    </w:p>
    <w:p w14:paraId="27F740DA" w14:textId="6B61C811" w:rsidR="00C83D2B" w:rsidRDefault="00797291" w:rsidP="002C29C4">
      <w:pPr>
        <w:spacing w:line="276" w:lineRule="auto"/>
        <w:jc w:val="center"/>
        <w:rPr>
          <w:ins w:id="45" w:author="Christopher Jones" w:date="2018-12-26T19:05:00Z"/>
          <w:b/>
          <w:i/>
        </w:rPr>
      </w:pPr>
      <w:r w:rsidRPr="001A40F0">
        <w:rPr>
          <w:b/>
          <w:i/>
        </w:rPr>
        <w:t>Figure 5: UCD Structure</w:t>
      </w:r>
    </w:p>
    <w:p w14:paraId="21452D0A" w14:textId="3E65DC9A" w:rsidR="00A50EEC" w:rsidRPr="001A40F0" w:rsidRDefault="00A50EEC" w:rsidP="00A50EEC">
      <w:pPr>
        <w:pStyle w:val="Heading2"/>
        <w:pPrChange w:id="46" w:author="Christopher Jones" w:date="2018-12-26T19:05:00Z">
          <w:pPr>
            <w:spacing w:line="276" w:lineRule="auto"/>
            <w:jc w:val="center"/>
          </w:pPr>
        </w:pPrChange>
      </w:pPr>
      <w:ins w:id="47" w:author="Christopher Jones" w:date="2018-12-26T19:05:00Z">
        <w:r>
          <w:t>3.4</w:t>
        </w:r>
        <w:r>
          <w:tab/>
          <w:t>Nielson’s Heuristic Eval</w:t>
        </w:r>
      </w:ins>
      <w:ins w:id="48" w:author="Christopher Jones" w:date="2018-12-26T19:06:00Z">
        <w:r>
          <w:t>uation</w:t>
        </w:r>
      </w:ins>
    </w:p>
    <w:p w14:paraId="304E2BB7" w14:textId="389947BC" w:rsidR="00176143" w:rsidDel="00A50EEC" w:rsidRDefault="005236FF" w:rsidP="00A50EEC">
      <w:pPr>
        <w:pStyle w:val="Heading2"/>
        <w:spacing w:line="276" w:lineRule="auto"/>
        <w:rPr>
          <w:del w:id="49" w:author="Christopher Jones" w:date="2018-12-26T19:05:00Z"/>
        </w:rPr>
        <w:pPrChange w:id="50" w:author="Christopher Jones" w:date="2018-12-26T19:05:00Z">
          <w:pPr>
            <w:pStyle w:val="Heading2"/>
            <w:numPr>
              <w:ilvl w:val="1"/>
              <w:numId w:val="1"/>
            </w:numPr>
            <w:spacing w:line="276" w:lineRule="auto"/>
            <w:ind w:left="862" w:hanging="720"/>
          </w:pPr>
        </w:pPrChange>
      </w:pPr>
      <w:del w:id="51" w:author="Christopher Jones" w:date="2018-12-26T19:05:00Z">
        <w:r w:rsidDel="00A50EEC">
          <w:delText>Nielson’s Heuristic Evaluation</w:delText>
        </w:r>
      </w:del>
    </w:p>
    <w:p w14:paraId="031E96D5" w14:textId="6197C8DE" w:rsidR="00F86AE5" w:rsidRDefault="00F86AE5" w:rsidP="002C29C4">
      <w:pPr>
        <w:spacing w:line="276" w:lineRule="auto"/>
        <w:rPr>
          <w:b/>
        </w:rPr>
      </w:pPr>
      <w:r>
        <w:t xml:space="preserve">Unlike the </w:t>
      </w:r>
      <w:r w:rsidR="0063514C">
        <w:t xml:space="preserve">other usability testing methods that count on users </w:t>
      </w:r>
      <w:r>
        <w:t xml:space="preserve">to </w:t>
      </w:r>
      <w:r w:rsidR="0063514C">
        <w:t>test</w:t>
      </w:r>
      <w:r>
        <w:t xml:space="preserve"> the product, heuristic evaluation </w:t>
      </w:r>
      <w:r w:rsidR="0063514C">
        <w:t>instead relies</w:t>
      </w:r>
      <w:r>
        <w:t xml:space="preserve"> on </w:t>
      </w:r>
      <w:r w:rsidR="00014331">
        <w:t xml:space="preserve">experienced </w:t>
      </w:r>
      <w:r>
        <w:t>evaluators</w:t>
      </w:r>
      <w:r w:rsidR="00B51F65">
        <w:t>.</w:t>
      </w:r>
      <w:r>
        <w:t xml:space="preserve"> </w:t>
      </w:r>
      <w:r w:rsidR="00192B6D">
        <w:t>This method requires</w:t>
      </w:r>
      <w:r w:rsidR="0063514C">
        <w:t xml:space="preserve"> an expert</w:t>
      </w:r>
      <w:r w:rsidR="00863445">
        <w:t xml:space="preserve"> of the system</w:t>
      </w:r>
      <w:r w:rsidR="00B51F65">
        <w:t xml:space="preserve"> to</w:t>
      </w:r>
      <w:r>
        <w:t xml:space="preserve"> review the product on predefined characteristic</w:t>
      </w:r>
      <w:r w:rsidR="0063514C">
        <w:t>s</w:t>
      </w:r>
      <w:r w:rsidR="00B51F65">
        <w:t xml:space="preserve">, </w:t>
      </w:r>
      <w:r>
        <w:t>identify</w:t>
      </w:r>
      <w:r w:rsidR="00B51F65">
        <w:t>ing</w:t>
      </w:r>
      <w:r>
        <w:t xml:space="preserve"> the common usability </w:t>
      </w:r>
      <w:r w:rsidR="0063514C">
        <w:t>issues</w:t>
      </w:r>
      <w:r>
        <w:t xml:space="preserve"> </w:t>
      </w:r>
      <w:r w:rsidR="0063514C">
        <w:t xml:space="preserve">found </w:t>
      </w:r>
      <w:r>
        <w:t>in the design.</w:t>
      </w:r>
    </w:p>
    <w:p w14:paraId="629E9FC2" w14:textId="0B02A628" w:rsidR="00F86AE5" w:rsidRPr="000907C0" w:rsidRDefault="000907C0" w:rsidP="002C29C4">
      <w:pPr>
        <w:spacing w:line="276" w:lineRule="auto"/>
      </w:pPr>
      <w:r>
        <w:t>L</w:t>
      </w:r>
      <w:r w:rsidR="0004781A">
        <w:t>argely</w:t>
      </w:r>
      <w:r w:rsidR="00F86AE5">
        <w:t xml:space="preserve"> used </w:t>
      </w:r>
      <w:r>
        <w:t xml:space="preserve">due to </w:t>
      </w:r>
      <w:r w:rsidR="00F86AE5">
        <w:t xml:space="preserve">how inexpensive </w:t>
      </w:r>
      <w:r w:rsidR="0004781A">
        <w:t>the technique</w:t>
      </w:r>
      <w:r w:rsidR="00F86AE5">
        <w:t xml:space="preserve"> is, </w:t>
      </w:r>
      <w:r>
        <w:t>Heuristic Evaluation can be used to obtain useful feedback in the early stages of development</w:t>
      </w:r>
      <w:r w:rsidR="008757E7">
        <w:t>.</w:t>
      </w:r>
      <w:r>
        <w:t xml:space="preserve"> </w:t>
      </w:r>
      <w:r w:rsidR="008757E7">
        <w:t>Th</w:t>
      </w:r>
      <w:r w:rsidR="00863445">
        <w:t>is</w:t>
      </w:r>
      <w:r w:rsidR="008757E7">
        <w:t xml:space="preserve"> model will</w:t>
      </w:r>
      <w:r>
        <w:t xml:space="preserve"> be used to complement other usability testing methodologies</w:t>
      </w:r>
      <w:r w:rsidR="008757E7">
        <w:t>,</w:t>
      </w:r>
      <w:r>
        <w:t xml:space="preserve"> w</w:t>
      </w:r>
      <w:r w:rsidR="00F86AE5">
        <w:t xml:space="preserve">ith no requirements for advanced planning necessary. </w:t>
      </w:r>
    </w:p>
    <w:p w14:paraId="724699E3" w14:textId="26935953" w:rsidR="00F86AE5" w:rsidRPr="00F86AE5" w:rsidRDefault="00F86AE5" w:rsidP="002C29C4">
      <w:pPr>
        <w:spacing w:line="276" w:lineRule="auto"/>
      </w:pPr>
      <w:r>
        <w:lastRenderedPageBreak/>
        <w:t xml:space="preserve">However, the evaluator must have some form of experience to use this method effectively, which can </w:t>
      </w:r>
      <w:r w:rsidR="00863445">
        <w:t xml:space="preserve">potentially </w:t>
      </w:r>
      <w:r>
        <w:t xml:space="preserve">be costly long-term. </w:t>
      </w:r>
      <w:r w:rsidR="003769E8">
        <w:t>Therefore, deadlines have been put into place to make sure that the evaluation doesn’t take longer as people expect.</w:t>
      </w:r>
    </w:p>
    <w:p w14:paraId="1AD958D0" w14:textId="5D474250" w:rsidR="00367E32" w:rsidRDefault="00373AD7" w:rsidP="002C29C4">
      <w:pPr>
        <w:spacing w:line="276" w:lineRule="auto"/>
        <w:rPr>
          <w:rStyle w:val="selectable"/>
          <w:color w:val="000000"/>
        </w:rPr>
      </w:pPr>
      <w:r>
        <w:rPr>
          <w:rStyle w:val="selectable"/>
          <w:color w:val="000000"/>
        </w:rPr>
        <w:t>The</w:t>
      </w:r>
      <w:r w:rsidR="008B14A3">
        <w:rPr>
          <w:rStyle w:val="selectable"/>
          <w:color w:val="000000"/>
        </w:rPr>
        <w:t xml:space="preserve"> </w:t>
      </w:r>
      <w:r>
        <w:rPr>
          <w:rStyle w:val="selectable"/>
          <w:color w:val="000000"/>
        </w:rPr>
        <w:t>evaluator</w:t>
      </w:r>
      <w:r w:rsidR="008B14A3">
        <w:rPr>
          <w:rStyle w:val="selectable"/>
          <w:color w:val="000000"/>
        </w:rPr>
        <w:t xml:space="preserve"> will follow </w:t>
      </w:r>
      <w:r w:rsidR="00147BE7">
        <w:rPr>
          <w:rStyle w:val="selectable"/>
          <w:color w:val="000000"/>
        </w:rPr>
        <w:t xml:space="preserve">Jakob Nielsen’s 10 general principles for usability found in his guide </w:t>
      </w:r>
      <w:r w:rsidR="008B14A3">
        <w:rPr>
          <w:rStyle w:val="selectable"/>
          <w:color w:val="000000"/>
        </w:rPr>
        <w:t>(</w:t>
      </w:r>
      <w:r w:rsidR="008B14A3" w:rsidRPr="00FA2876">
        <w:rPr>
          <w:rStyle w:val="selectable"/>
          <w:i/>
          <w:color w:val="000000"/>
        </w:rPr>
        <w:t>Nielsen</w:t>
      </w:r>
      <w:r w:rsidR="00147BE7" w:rsidRPr="00FA2876">
        <w:rPr>
          <w:rStyle w:val="selectable"/>
          <w:i/>
          <w:color w:val="000000"/>
        </w:rPr>
        <w:t>,</w:t>
      </w:r>
      <w:r w:rsidR="008B14A3" w:rsidRPr="00FA2876">
        <w:rPr>
          <w:rStyle w:val="selectable"/>
          <w:i/>
          <w:color w:val="000000"/>
        </w:rPr>
        <w:t xml:space="preserve"> </w:t>
      </w:r>
      <w:r w:rsidR="00147BE7" w:rsidRPr="00FA2876">
        <w:rPr>
          <w:rStyle w:val="selectable"/>
          <w:i/>
          <w:color w:val="000000"/>
        </w:rPr>
        <w:t>1995</w:t>
      </w:r>
      <w:r w:rsidR="008B14A3">
        <w:rPr>
          <w:rStyle w:val="selectable"/>
          <w:color w:val="000000"/>
        </w:rPr>
        <w:t>)</w:t>
      </w:r>
      <w:r w:rsidR="007E6CF6">
        <w:rPr>
          <w:rStyle w:val="selectable"/>
          <w:color w:val="000000"/>
        </w:rPr>
        <w:t>.</w:t>
      </w:r>
    </w:p>
    <w:p w14:paraId="16EAE386" w14:textId="5A9E2833" w:rsidR="005F163E" w:rsidRPr="00665E18" w:rsidRDefault="00373AD7" w:rsidP="002C29C4">
      <w:pPr>
        <w:spacing w:line="276" w:lineRule="auto"/>
        <w:rPr>
          <w:color w:val="000000"/>
        </w:rPr>
      </w:pPr>
      <w:r>
        <w:rPr>
          <w:rStyle w:val="selectable"/>
          <w:color w:val="000000"/>
        </w:rPr>
        <w:t xml:space="preserve">The </w:t>
      </w:r>
      <w:r w:rsidR="0004781A">
        <w:rPr>
          <w:rStyle w:val="selectable"/>
          <w:color w:val="000000"/>
        </w:rPr>
        <w:t>evaluator</w:t>
      </w:r>
      <w:r>
        <w:rPr>
          <w:rStyle w:val="selectable"/>
          <w:color w:val="000000"/>
        </w:rPr>
        <w:t xml:space="preserve"> will </w:t>
      </w:r>
      <w:r w:rsidR="003D32CD">
        <w:rPr>
          <w:rStyle w:val="selectable"/>
          <w:color w:val="000000"/>
        </w:rPr>
        <w:t>use</w:t>
      </w:r>
      <w:r>
        <w:rPr>
          <w:rStyle w:val="selectable"/>
          <w:color w:val="000000"/>
        </w:rPr>
        <w:t xml:space="preserve"> their judgement</w:t>
      </w:r>
      <w:r w:rsidR="0004781A">
        <w:rPr>
          <w:rStyle w:val="selectable"/>
          <w:color w:val="000000"/>
        </w:rPr>
        <w:t xml:space="preserve"> and expertise to</w:t>
      </w:r>
      <w:r>
        <w:rPr>
          <w:rStyle w:val="selectable"/>
          <w:color w:val="000000"/>
        </w:rPr>
        <w:t xml:space="preserve"> </w:t>
      </w:r>
      <w:r w:rsidR="00367E32">
        <w:rPr>
          <w:rStyle w:val="selectable"/>
          <w:color w:val="000000"/>
        </w:rPr>
        <w:t xml:space="preserve">conduct the Heuristic Walkthrough, recording any issues that they may encounter and explaining what heuristics have been violated and why. Information will be collected and </w:t>
      </w:r>
      <w:r w:rsidR="0034577B">
        <w:rPr>
          <w:rStyle w:val="selectable"/>
          <w:color w:val="000000"/>
        </w:rPr>
        <w:t xml:space="preserve">recorded in a radar chart, marked with severity ratings to enable rapid deployment of resources </w:t>
      </w:r>
      <w:r w:rsidR="00A7429C">
        <w:rPr>
          <w:rStyle w:val="selectable"/>
          <w:color w:val="000000"/>
        </w:rPr>
        <w:t>and</w:t>
      </w:r>
      <w:r w:rsidR="0034577B">
        <w:rPr>
          <w:rStyle w:val="selectable"/>
          <w:color w:val="000000"/>
        </w:rPr>
        <w:t xml:space="preserve"> fix the problems identified.</w:t>
      </w:r>
    </w:p>
    <w:p w14:paraId="3F1359DB" w14:textId="732FE62B" w:rsidR="00C969DC" w:rsidRDefault="005236FF" w:rsidP="0072429B">
      <w:pPr>
        <w:pStyle w:val="Heading1"/>
        <w:numPr>
          <w:ilvl w:val="0"/>
          <w:numId w:val="10"/>
        </w:numPr>
        <w:spacing w:line="276" w:lineRule="auto"/>
        <w:pPrChange w:id="52" w:author="Christopher Jones" w:date="2018-12-26T19:03:00Z">
          <w:pPr>
            <w:pStyle w:val="Heading1"/>
            <w:numPr>
              <w:numId w:val="1"/>
            </w:numPr>
            <w:spacing w:line="276" w:lineRule="auto"/>
            <w:ind w:left="1080" w:hanging="720"/>
          </w:pPr>
        </w:pPrChange>
      </w:pPr>
      <w:r>
        <w:t>Results</w:t>
      </w:r>
    </w:p>
    <w:p w14:paraId="1A99D5C3" w14:textId="4F82AD0B" w:rsidR="00EB1D8C" w:rsidRDefault="00A50EEC" w:rsidP="00A50EEC">
      <w:pPr>
        <w:pStyle w:val="Heading2"/>
        <w:spacing w:line="276" w:lineRule="auto"/>
        <w:pPrChange w:id="53" w:author="Christopher Jones" w:date="2018-12-26T19:06:00Z">
          <w:pPr>
            <w:pStyle w:val="Heading2"/>
            <w:numPr>
              <w:ilvl w:val="1"/>
              <w:numId w:val="1"/>
            </w:numPr>
            <w:spacing w:line="276" w:lineRule="auto"/>
            <w:ind w:left="862" w:hanging="720"/>
          </w:pPr>
        </w:pPrChange>
      </w:pPr>
      <w:ins w:id="54" w:author="Christopher Jones" w:date="2018-12-26T19:06:00Z">
        <w:r>
          <w:t>4.1</w:t>
        </w:r>
        <w:r>
          <w:tab/>
        </w:r>
      </w:ins>
      <w:r w:rsidR="00EB1D8C">
        <w:t>System Usability Scale</w:t>
      </w:r>
    </w:p>
    <w:p w14:paraId="3A9C4237" w14:textId="1AD3BAD7" w:rsidR="00C843D7" w:rsidRDefault="00700236" w:rsidP="002C29C4">
      <w:pPr>
        <w:spacing w:line="276" w:lineRule="auto"/>
      </w:pPr>
      <w:r>
        <w:t xml:space="preserve">Interpreting the usability score </w:t>
      </w:r>
      <w:r w:rsidR="00457980">
        <w:t>requires t</w:t>
      </w:r>
      <w:r>
        <w:t xml:space="preserve">he participant’s scores for each question </w:t>
      </w:r>
      <w:r w:rsidR="00457980">
        <w:t>to be</w:t>
      </w:r>
      <w:r>
        <w:t xml:space="preserve"> converted into a new integer. The scores are added together and then multiplied by 2.5 to convert the original scores of 0-40 to 0-100. The scores should only be considered in terms of their percentile rankings.</w:t>
      </w:r>
    </w:p>
    <w:p w14:paraId="65221FA7" w14:textId="2A0BAD94" w:rsidR="00E53839" w:rsidRPr="001A40F0" w:rsidRDefault="007E6CF6" w:rsidP="002C29C4">
      <w:pPr>
        <w:pStyle w:val="ListParagraph"/>
        <w:numPr>
          <w:ilvl w:val="0"/>
          <w:numId w:val="11"/>
        </w:numPr>
        <w:spacing w:line="276" w:lineRule="auto"/>
        <w:jc w:val="center"/>
        <w:rPr>
          <w:b/>
        </w:rPr>
      </w:pPr>
      <w:r w:rsidRPr="001A40F0">
        <w:rPr>
          <w:b/>
          <w:noProof/>
          <w:lang w:eastAsia="en-GB"/>
        </w:rPr>
        <w:drawing>
          <wp:anchor distT="0" distB="0" distL="114300" distR="114300" simplePos="0" relativeHeight="251667456" behindDoc="0" locked="0" layoutInCell="1" allowOverlap="1" wp14:anchorId="1996B2D4" wp14:editId="5596B96F">
            <wp:simplePos x="0" y="0"/>
            <wp:positionH relativeFrom="margin">
              <wp:align>center</wp:align>
            </wp:positionH>
            <wp:positionV relativeFrom="paragraph">
              <wp:posOffset>174018</wp:posOffset>
            </wp:positionV>
            <wp:extent cx="4863548" cy="2014330"/>
            <wp:effectExtent l="0" t="0" r="13335" b="508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E6054" w:rsidRPr="001A40F0">
        <w:rPr>
          <w:b/>
        </w:rPr>
        <w:t>System Usability Scale (SUS)</w:t>
      </w:r>
    </w:p>
    <w:p w14:paraId="302DBCBA" w14:textId="30AC3317" w:rsidR="00D64BFC" w:rsidRPr="001A40F0" w:rsidRDefault="00A771A4" w:rsidP="002C29C4">
      <w:pPr>
        <w:pStyle w:val="ListParagraph"/>
        <w:numPr>
          <w:ilvl w:val="0"/>
          <w:numId w:val="11"/>
        </w:numPr>
        <w:spacing w:line="276" w:lineRule="auto"/>
        <w:jc w:val="center"/>
        <w:rPr>
          <w:b/>
        </w:rPr>
      </w:pPr>
      <w:r w:rsidRPr="001A40F0">
        <w:rPr>
          <w:b/>
          <w:noProof/>
          <w:lang w:eastAsia="en-GB"/>
        </w:rPr>
        <mc:AlternateContent>
          <mc:Choice Requires="cx1">
            <w:drawing>
              <wp:anchor distT="0" distB="0" distL="114300" distR="114300" simplePos="0" relativeHeight="251670528" behindDoc="0" locked="0" layoutInCell="1" allowOverlap="1" wp14:anchorId="47E6EBC0" wp14:editId="0ABE50E6">
                <wp:simplePos x="0" y="0"/>
                <wp:positionH relativeFrom="column">
                  <wp:posOffset>436963</wp:posOffset>
                </wp:positionH>
                <wp:positionV relativeFrom="paragraph">
                  <wp:posOffset>2188873</wp:posOffset>
                </wp:positionV>
                <wp:extent cx="4850295" cy="2478156"/>
                <wp:effectExtent l="0" t="0" r="7620" b="17780"/>
                <wp:wrapTopAndBottom/>
                <wp:docPr id="10" name="Chart 10">
                  <a:extLst xmlns:a="http://schemas.openxmlformats.org/drawingml/2006/main">
                    <a:ext uri="{FF2B5EF4-FFF2-40B4-BE49-F238E27FC236}">
                      <a16:creationId xmlns:a16="http://schemas.microsoft.com/office/drawing/2014/main" id="{CEBF5783-5769-4B0D-85F8-D186FF87081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anchor>
            </w:drawing>
          </mc:Choice>
          <mc:Fallback>
            <w:drawing>
              <wp:anchor distT="0" distB="0" distL="114300" distR="114300" simplePos="0" relativeHeight="251670528" behindDoc="0" locked="0" layoutInCell="1" allowOverlap="1" wp14:anchorId="47E6EBC0" wp14:editId="0ABE50E6">
                <wp:simplePos x="0" y="0"/>
                <wp:positionH relativeFrom="column">
                  <wp:posOffset>436963</wp:posOffset>
                </wp:positionH>
                <wp:positionV relativeFrom="paragraph">
                  <wp:posOffset>2188873</wp:posOffset>
                </wp:positionV>
                <wp:extent cx="4850295" cy="2478156"/>
                <wp:effectExtent l="0" t="0" r="7620" b="17780"/>
                <wp:wrapTopAndBottom/>
                <wp:docPr id="10" name="Chart 10">
                  <a:extLst xmlns:a="http://schemas.openxmlformats.org/drawingml/2006/main">
                    <a:ext uri="{FF2B5EF4-FFF2-40B4-BE49-F238E27FC236}">
                      <a16:creationId xmlns:a16="http://schemas.microsoft.com/office/drawing/2014/main" id="{CEBF5783-5769-4B0D-85F8-D186FF87081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CEBF5783-5769-4B0D-85F8-D186FF870810}"/>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850130" cy="2477770"/>
                        </a:xfrm>
                        <a:prstGeom prst="rect">
                          <a:avLst/>
                        </a:prstGeom>
                      </pic:spPr>
                    </pic:pic>
                  </a:graphicData>
                </a:graphic>
              </wp:anchor>
            </w:drawing>
          </mc:Fallback>
        </mc:AlternateContent>
      </w:r>
      <w:r w:rsidR="009E6054" w:rsidRPr="001A40F0">
        <w:rPr>
          <w:b/>
        </w:rPr>
        <w:t xml:space="preserve">Box-and-Whisker plot of the </w:t>
      </w:r>
      <w:r w:rsidR="00197051">
        <w:rPr>
          <w:b/>
        </w:rPr>
        <w:t xml:space="preserve">user </w:t>
      </w:r>
      <w:r w:rsidR="009E6054" w:rsidRPr="001A40F0">
        <w:rPr>
          <w:b/>
        </w:rPr>
        <w:t>scores (10 SUS statements)</w:t>
      </w:r>
    </w:p>
    <w:p w14:paraId="45AA70B4" w14:textId="45D42FB5" w:rsidR="001E6856" w:rsidRPr="001A40F0" w:rsidRDefault="003976AA" w:rsidP="002C29C4">
      <w:pPr>
        <w:spacing w:line="276" w:lineRule="auto"/>
        <w:jc w:val="center"/>
        <w:rPr>
          <w:b/>
          <w:i/>
        </w:rPr>
      </w:pPr>
      <w:r w:rsidRPr="001A40F0">
        <w:rPr>
          <w:b/>
          <w:i/>
        </w:rPr>
        <w:t xml:space="preserve">Figure </w:t>
      </w:r>
      <w:r w:rsidR="00483899" w:rsidRPr="001A40F0">
        <w:rPr>
          <w:b/>
          <w:i/>
        </w:rPr>
        <w:t>5</w:t>
      </w:r>
      <w:r w:rsidRPr="001A40F0">
        <w:rPr>
          <w:b/>
          <w:i/>
        </w:rPr>
        <w:t>: System Usability Scale (SUS) results</w:t>
      </w:r>
      <w:r w:rsidR="00197051">
        <w:rPr>
          <w:b/>
          <w:i/>
        </w:rPr>
        <w:t xml:space="preserve"> per question</w:t>
      </w:r>
    </w:p>
    <w:p w14:paraId="06024DBC" w14:textId="77777777" w:rsidR="007E6CF6" w:rsidRPr="003976AA" w:rsidRDefault="007E6CF6" w:rsidP="00516E1B">
      <w:pPr>
        <w:spacing w:line="276" w:lineRule="auto"/>
        <w:rPr>
          <w:i/>
        </w:rPr>
      </w:pPr>
    </w:p>
    <w:p w14:paraId="639B519C" w14:textId="53A48612" w:rsidR="004109D6" w:rsidRPr="004109D6" w:rsidRDefault="00A50EEC" w:rsidP="00A50EEC">
      <w:pPr>
        <w:pStyle w:val="Heading2"/>
        <w:spacing w:line="276" w:lineRule="auto"/>
        <w:pPrChange w:id="55" w:author="Christopher Jones" w:date="2018-12-26T19:06:00Z">
          <w:pPr>
            <w:pStyle w:val="Heading2"/>
            <w:numPr>
              <w:ilvl w:val="1"/>
              <w:numId w:val="1"/>
            </w:numPr>
            <w:spacing w:line="276" w:lineRule="auto"/>
            <w:ind w:left="862" w:hanging="720"/>
          </w:pPr>
        </w:pPrChange>
      </w:pPr>
      <w:ins w:id="56" w:author="Christopher Jones" w:date="2018-12-26T19:06:00Z">
        <w:r>
          <w:lastRenderedPageBreak/>
          <w:t>4.2</w:t>
        </w:r>
        <w:r>
          <w:tab/>
        </w:r>
      </w:ins>
      <w:r w:rsidR="00EB1D8C">
        <w:t>User-Centred Design</w:t>
      </w:r>
    </w:p>
    <w:tbl>
      <w:tblPr>
        <w:tblStyle w:val="GridTable1Light"/>
        <w:tblW w:w="10490" w:type="dxa"/>
        <w:tblInd w:w="-714" w:type="dxa"/>
        <w:tblLook w:val="04A0" w:firstRow="1" w:lastRow="0" w:firstColumn="1" w:lastColumn="0" w:noHBand="0" w:noVBand="1"/>
      </w:tblPr>
      <w:tblGrid>
        <w:gridCol w:w="2100"/>
        <w:gridCol w:w="1772"/>
        <w:gridCol w:w="1696"/>
        <w:gridCol w:w="2126"/>
        <w:gridCol w:w="2796"/>
      </w:tblGrid>
      <w:tr w:rsidR="001E6856" w:rsidRPr="007E6CF6" w14:paraId="39AB216B" w14:textId="77777777" w:rsidTr="002F4A5D">
        <w:trPr>
          <w:cnfStyle w:val="100000000000" w:firstRow="1" w:lastRow="0" w:firstColumn="0" w:lastColumn="0" w:oddVBand="0" w:evenVBand="0" w:oddHBand="0"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2010" w:type="dxa"/>
            <w:vMerge w:val="restart"/>
          </w:tcPr>
          <w:p w14:paraId="073E1036" w14:textId="77777777" w:rsidR="001E6856" w:rsidRPr="007E6CF6" w:rsidRDefault="001E6856" w:rsidP="005506FF">
            <w:pPr>
              <w:rPr>
                <w:b w:val="0"/>
                <w:bCs w:val="0"/>
                <w:sz w:val="20"/>
                <w:szCs w:val="20"/>
              </w:rPr>
            </w:pPr>
            <w:r w:rsidRPr="007E6CF6">
              <w:rPr>
                <w:sz w:val="20"/>
                <w:szCs w:val="20"/>
              </w:rPr>
              <w:t>3. Problems</w:t>
            </w:r>
          </w:p>
          <w:p w14:paraId="7300A102" w14:textId="77777777" w:rsidR="001E6856" w:rsidRPr="007E6CF6" w:rsidRDefault="001E6856" w:rsidP="005506FF">
            <w:pPr>
              <w:rPr>
                <w:b w:val="0"/>
                <w:bCs w:val="0"/>
                <w:sz w:val="20"/>
                <w:szCs w:val="20"/>
              </w:rPr>
            </w:pPr>
          </w:p>
          <w:p w14:paraId="7A2DCF2C" w14:textId="76C6B677" w:rsidR="001E6856" w:rsidRPr="007E6CF6" w:rsidRDefault="001E6856" w:rsidP="005506FF">
            <w:pPr>
              <w:pStyle w:val="ListParagraph"/>
              <w:numPr>
                <w:ilvl w:val="0"/>
                <w:numId w:val="9"/>
              </w:numPr>
              <w:rPr>
                <w:b w:val="0"/>
                <w:sz w:val="20"/>
                <w:szCs w:val="20"/>
              </w:rPr>
            </w:pPr>
            <w:r w:rsidRPr="007E6CF6">
              <w:rPr>
                <w:b w:val="0"/>
                <w:sz w:val="20"/>
                <w:szCs w:val="20"/>
              </w:rPr>
              <w:t xml:space="preserve">User is planning on going on holiday, so will need to learn the basics of a foreign language </w:t>
            </w:r>
            <w:r w:rsidR="00EE062E">
              <w:rPr>
                <w:b w:val="0"/>
                <w:sz w:val="20"/>
                <w:szCs w:val="20"/>
              </w:rPr>
              <w:t>quickly</w:t>
            </w:r>
            <w:r w:rsidRPr="007E6CF6">
              <w:rPr>
                <w:b w:val="0"/>
                <w:sz w:val="20"/>
                <w:szCs w:val="20"/>
              </w:rPr>
              <w:t>.</w:t>
            </w:r>
          </w:p>
          <w:p w14:paraId="4A71B828" w14:textId="77777777" w:rsidR="001E6856" w:rsidRPr="007E6CF6" w:rsidRDefault="001E6856" w:rsidP="005506FF">
            <w:pPr>
              <w:ind w:left="45"/>
              <w:rPr>
                <w:b w:val="0"/>
                <w:sz w:val="20"/>
                <w:szCs w:val="20"/>
              </w:rPr>
            </w:pPr>
          </w:p>
          <w:p w14:paraId="07B2A309" w14:textId="77777777" w:rsidR="001E6856" w:rsidRPr="007E6CF6" w:rsidRDefault="001E6856" w:rsidP="005506FF">
            <w:pPr>
              <w:pStyle w:val="ListParagraph"/>
              <w:numPr>
                <w:ilvl w:val="0"/>
                <w:numId w:val="9"/>
              </w:numPr>
              <w:rPr>
                <w:b w:val="0"/>
                <w:sz w:val="20"/>
                <w:szCs w:val="20"/>
              </w:rPr>
            </w:pPr>
            <w:r w:rsidRPr="007E6CF6">
              <w:rPr>
                <w:b w:val="0"/>
                <w:sz w:val="20"/>
                <w:szCs w:val="20"/>
              </w:rPr>
              <w:t>User wants to challenge themselves and learn a new language from scratch.</w:t>
            </w:r>
          </w:p>
          <w:p w14:paraId="6B255534" w14:textId="77777777" w:rsidR="001E6856" w:rsidRPr="007E6CF6" w:rsidRDefault="001E6856" w:rsidP="005506FF">
            <w:pPr>
              <w:pStyle w:val="ListParagraph"/>
              <w:rPr>
                <w:b w:val="0"/>
                <w:sz w:val="20"/>
                <w:szCs w:val="20"/>
              </w:rPr>
            </w:pPr>
          </w:p>
          <w:p w14:paraId="124289EE" w14:textId="77777777" w:rsidR="001E6856" w:rsidRPr="007E6CF6" w:rsidRDefault="001E6856" w:rsidP="005506FF">
            <w:pPr>
              <w:pStyle w:val="ListParagraph"/>
              <w:numPr>
                <w:ilvl w:val="0"/>
                <w:numId w:val="9"/>
              </w:numPr>
              <w:rPr>
                <w:b w:val="0"/>
                <w:sz w:val="20"/>
                <w:szCs w:val="20"/>
              </w:rPr>
            </w:pPr>
            <w:r w:rsidRPr="007E6CF6">
              <w:rPr>
                <w:b w:val="0"/>
                <w:sz w:val="20"/>
                <w:szCs w:val="20"/>
              </w:rPr>
              <w:t>User that has spoken a particular language at an advance level wants to challenge themselves.</w:t>
            </w:r>
          </w:p>
          <w:p w14:paraId="1DB22171" w14:textId="77777777" w:rsidR="001E6856" w:rsidRPr="007E6CF6" w:rsidRDefault="001E6856" w:rsidP="005506FF">
            <w:pPr>
              <w:pStyle w:val="ListParagraph"/>
              <w:rPr>
                <w:b w:val="0"/>
                <w:sz w:val="20"/>
                <w:szCs w:val="20"/>
              </w:rPr>
            </w:pPr>
          </w:p>
          <w:p w14:paraId="55B9A572" w14:textId="77777777" w:rsidR="001E6856" w:rsidRPr="007E6CF6" w:rsidRDefault="001E6856" w:rsidP="005506FF">
            <w:pPr>
              <w:pStyle w:val="ListParagraph"/>
              <w:numPr>
                <w:ilvl w:val="0"/>
                <w:numId w:val="9"/>
              </w:numPr>
              <w:rPr>
                <w:b w:val="0"/>
                <w:sz w:val="20"/>
                <w:szCs w:val="20"/>
              </w:rPr>
            </w:pPr>
            <w:r w:rsidRPr="007E6CF6">
              <w:rPr>
                <w:b w:val="0"/>
                <w:sz w:val="20"/>
                <w:szCs w:val="20"/>
              </w:rPr>
              <w:t>Users with physical disability to learn a language with no barriers.</w:t>
            </w:r>
          </w:p>
          <w:p w14:paraId="4E0CE57F" w14:textId="77777777" w:rsidR="001E6856" w:rsidRPr="007E6CF6" w:rsidRDefault="001E6856" w:rsidP="005506FF">
            <w:pPr>
              <w:pStyle w:val="ListParagraph"/>
              <w:rPr>
                <w:b w:val="0"/>
                <w:sz w:val="20"/>
                <w:szCs w:val="20"/>
              </w:rPr>
            </w:pPr>
          </w:p>
          <w:p w14:paraId="5FCD263B" w14:textId="442C5719" w:rsidR="001E6856" w:rsidRDefault="001E6856" w:rsidP="005506FF">
            <w:pPr>
              <w:pStyle w:val="ListParagraph"/>
              <w:numPr>
                <w:ilvl w:val="0"/>
                <w:numId w:val="9"/>
              </w:numPr>
              <w:rPr>
                <w:b w:val="0"/>
                <w:sz w:val="20"/>
                <w:szCs w:val="20"/>
              </w:rPr>
            </w:pPr>
            <w:r w:rsidRPr="007E6CF6">
              <w:rPr>
                <w:b w:val="0"/>
                <w:sz w:val="20"/>
                <w:szCs w:val="20"/>
              </w:rPr>
              <w:t>Users to continue learning a language offline.</w:t>
            </w:r>
          </w:p>
          <w:p w14:paraId="2F62480B" w14:textId="77777777" w:rsidR="00AB434A" w:rsidRPr="00AB434A" w:rsidRDefault="00AB434A" w:rsidP="00AB434A">
            <w:pPr>
              <w:pStyle w:val="ListParagraph"/>
              <w:rPr>
                <w:sz w:val="20"/>
                <w:szCs w:val="20"/>
              </w:rPr>
            </w:pPr>
          </w:p>
          <w:p w14:paraId="74163C9C" w14:textId="74A8D95D" w:rsidR="00AB434A" w:rsidRDefault="00AB434A" w:rsidP="005506FF">
            <w:pPr>
              <w:pStyle w:val="ListParagraph"/>
              <w:numPr>
                <w:ilvl w:val="0"/>
                <w:numId w:val="9"/>
              </w:numPr>
              <w:rPr>
                <w:b w:val="0"/>
                <w:sz w:val="20"/>
                <w:szCs w:val="20"/>
              </w:rPr>
            </w:pPr>
            <w:r>
              <w:rPr>
                <w:b w:val="0"/>
                <w:sz w:val="20"/>
                <w:szCs w:val="20"/>
              </w:rPr>
              <w:t>Using mobile resources can become a major distraction</w:t>
            </w:r>
          </w:p>
          <w:p w14:paraId="2C7B9192" w14:textId="77777777" w:rsidR="00AB434A" w:rsidRPr="00AB434A" w:rsidRDefault="00AB434A" w:rsidP="00AB434A">
            <w:pPr>
              <w:pStyle w:val="ListParagraph"/>
              <w:rPr>
                <w:sz w:val="20"/>
                <w:szCs w:val="20"/>
              </w:rPr>
            </w:pPr>
          </w:p>
          <w:p w14:paraId="0CA7ABE4" w14:textId="5567D0A2" w:rsidR="00AB434A" w:rsidRDefault="00AB434A" w:rsidP="005506FF">
            <w:pPr>
              <w:pStyle w:val="ListParagraph"/>
              <w:numPr>
                <w:ilvl w:val="0"/>
                <w:numId w:val="9"/>
              </w:numPr>
              <w:rPr>
                <w:b w:val="0"/>
                <w:sz w:val="20"/>
                <w:szCs w:val="20"/>
              </w:rPr>
            </w:pPr>
            <w:r>
              <w:rPr>
                <w:b w:val="0"/>
                <w:sz w:val="20"/>
                <w:szCs w:val="20"/>
              </w:rPr>
              <w:t>Mobile rarely providing any real speaking/listening experience.</w:t>
            </w:r>
          </w:p>
          <w:p w14:paraId="3A26E4B9" w14:textId="77777777" w:rsidR="00AB434A" w:rsidRPr="00AB434A" w:rsidRDefault="00AB434A" w:rsidP="00AB434A">
            <w:pPr>
              <w:pStyle w:val="ListParagraph"/>
              <w:rPr>
                <w:sz w:val="20"/>
                <w:szCs w:val="20"/>
              </w:rPr>
            </w:pPr>
          </w:p>
          <w:p w14:paraId="0ABBB4D1" w14:textId="2D2222DE" w:rsidR="00AB434A" w:rsidRPr="007E6CF6" w:rsidRDefault="00AB434A" w:rsidP="00AB434A">
            <w:pPr>
              <w:pStyle w:val="ListParagraph"/>
              <w:numPr>
                <w:ilvl w:val="0"/>
                <w:numId w:val="9"/>
              </w:numPr>
              <w:rPr>
                <w:b w:val="0"/>
                <w:sz w:val="20"/>
                <w:szCs w:val="20"/>
              </w:rPr>
            </w:pPr>
            <w:r>
              <w:rPr>
                <w:b w:val="0"/>
                <w:sz w:val="20"/>
                <w:szCs w:val="20"/>
              </w:rPr>
              <w:t>Becomes more about the gamifying scores and less about learning the language.</w:t>
            </w:r>
          </w:p>
          <w:p w14:paraId="5C409141" w14:textId="77777777" w:rsidR="001E6856" w:rsidRPr="007E6CF6" w:rsidRDefault="001E6856" w:rsidP="005506FF">
            <w:pPr>
              <w:rPr>
                <w:bCs w:val="0"/>
                <w:sz w:val="20"/>
                <w:szCs w:val="20"/>
              </w:rPr>
            </w:pPr>
          </w:p>
          <w:p w14:paraId="34115310" w14:textId="77777777" w:rsidR="001E6856" w:rsidRPr="007E6CF6" w:rsidRDefault="001E6856" w:rsidP="005506FF">
            <w:pPr>
              <w:rPr>
                <w:b w:val="0"/>
                <w:sz w:val="20"/>
                <w:szCs w:val="20"/>
              </w:rPr>
            </w:pPr>
          </w:p>
        </w:tc>
        <w:tc>
          <w:tcPr>
            <w:tcW w:w="1783" w:type="dxa"/>
          </w:tcPr>
          <w:p w14:paraId="17AC6E99"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sz w:val="20"/>
                <w:szCs w:val="20"/>
              </w:rPr>
              <w:t>4. Motives</w:t>
            </w:r>
          </w:p>
          <w:p w14:paraId="4D1B98A1"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36BB4968"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b w:val="0"/>
                <w:sz w:val="20"/>
                <w:szCs w:val="20"/>
              </w:rPr>
              <w:t>Low cost</w:t>
            </w:r>
          </w:p>
          <w:p w14:paraId="49FBEA5B"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605A7B26"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b w:val="0"/>
                <w:sz w:val="20"/>
                <w:szCs w:val="20"/>
              </w:rPr>
              <w:t>Ease of use and access</w:t>
            </w:r>
          </w:p>
          <w:p w14:paraId="0A3355B2"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6E6B4EED"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b w:val="0"/>
                <w:sz w:val="20"/>
                <w:szCs w:val="20"/>
              </w:rPr>
              <w:t>Wants to learn a new foreign language</w:t>
            </w:r>
          </w:p>
          <w:p w14:paraId="25BFBBF5" w14:textId="77777777" w:rsidR="001E6856" w:rsidRPr="007E6CF6" w:rsidRDefault="001E6856" w:rsidP="005506FF">
            <w:pPr>
              <w:pStyle w:val="ListParagraph"/>
              <w:cnfStyle w:val="100000000000" w:firstRow="1" w:lastRow="0" w:firstColumn="0" w:lastColumn="0" w:oddVBand="0" w:evenVBand="0" w:oddHBand="0" w:evenHBand="0" w:firstRowFirstColumn="0" w:firstRowLastColumn="0" w:lastRowFirstColumn="0" w:lastRowLastColumn="0"/>
              <w:rPr>
                <w:b w:val="0"/>
                <w:sz w:val="20"/>
                <w:szCs w:val="20"/>
              </w:rPr>
            </w:pPr>
          </w:p>
          <w:p w14:paraId="2CA0917A" w14:textId="77777777" w:rsidR="001E685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Cs w:val="0"/>
                <w:sz w:val="20"/>
                <w:szCs w:val="20"/>
              </w:rPr>
            </w:pPr>
            <w:r w:rsidRPr="007E6CF6">
              <w:rPr>
                <w:b w:val="0"/>
                <w:sz w:val="20"/>
                <w:szCs w:val="20"/>
              </w:rPr>
              <w:t>Advance users to challenge themselves</w:t>
            </w:r>
          </w:p>
          <w:p w14:paraId="479A622C" w14:textId="04B847A1" w:rsidR="00F563AE" w:rsidRPr="00F563AE" w:rsidRDefault="00F563AE" w:rsidP="005506FF">
            <w:pPr>
              <w:cnfStyle w:val="100000000000" w:firstRow="1" w:lastRow="0" w:firstColumn="0" w:lastColumn="0" w:oddVBand="0" w:evenVBand="0" w:oddHBand="0" w:evenHBand="0" w:firstRowFirstColumn="0" w:firstRowLastColumn="0" w:lastRowFirstColumn="0" w:lastRowLastColumn="0"/>
              <w:rPr>
                <w:sz w:val="20"/>
                <w:szCs w:val="20"/>
              </w:rPr>
            </w:pPr>
          </w:p>
        </w:tc>
        <w:tc>
          <w:tcPr>
            <w:tcW w:w="1736" w:type="dxa"/>
          </w:tcPr>
          <w:p w14:paraId="08B5065B"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sz w:val="20"/>
                <w:szCs w:val="20"/>
              </w:rPr>
              <w:t>1. Business</w:t>
            </w:r>
          </w:p>
          <w:p w14:paraId="23C198C4" w14:textId="29D5809B"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550E6A86" w14:textId="7EB3890E" w:rsidR="001E6856" w:rsidRPr="007E6CF6" w:rsidRDefault="00F563AE"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noProof/>
                <w:sz w:val="20"/>
                <w:szCs w:val="20"/>
                <w:lang w:eastAsia="en-GB"/>
              </w:rPr>
              <w:drawing>
                <wp:anchor distT="0" distB="0" distL="114300" distR="114300" simplePos="0" relativeHeight="251669504" behindDoc="0" locked="0" layoutInCell="1" allowOverlap="1" wp14:anchorId="4C84EF8D" wp14:editId="0DBBB62E">
                  <wp:simplePos x="0" y="0"/>
                  <wp:positionH relativeFrom="column">
                    <wp:posOffset>-26449</wp:posOffset>
                  </wp:positionH>
                  <wp:positionV relativeFrom="paragraph">
                    <wp:posOffset>207728</wp:posOffset>
                  </wp:positionV>
                  <wp:extent cx="556591" cy="601537"/>
                  <wp:effectExtent l="0" t="0" r="0" b="8255"/>
                  <wp:wrapTopAndBottom/>
                  <wp:docPr id="8" name="Picture 8" descr="Image result for duol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olin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591" cy="601537"/>
                          </a:xfrm>
                          <a:prstGeom prst="rect">
                            <a:avLst/>
                          </a:prstGeom>
                          <a:noFill/>
                          <a:ln>
                            <a:noFill/>
                          </a:ln>
                        </pic:spPr>
                      </pic:pic>
                    </a:graphicData>
                  </a:graphic>
                </wp:anchor>
              </w:drawing>
            </w:r>
            <w:r w:rsidR="001E6856" w:rsidRPr="007E6CF6">
              <w:rPr>
                <w:sz w:val="20"/>
                <w:szCs w:val="20"/>
              </w:rPr>
              <w:t>Duolingo</w:t>
            </w:r>
          </w:p>
          <w:p w14:paraId="58E7C72C" w14:textId="7548CB9D" w:rsidR="001E6856" w:rsidRPr="00F563AE" w:rsidRDefault="001E6856" w:rsidP="005506FF">
            <w:pPr>
              <w:cnfStyle w:val="100000000000" w:firstRow="1" w:lastRow="0" w:firstColumn="0" w:lastColumn="0" w:oddVBand="0" w:evenVBand="0" w:oddHBand="0" w:evenHBand="0" w:firstRowFirstColumn="0" w:firstRowLastColumn="0" w:lastRowFirstColumn="0" w:lastRowLastColumn="0"/>
              <w:rPr>
                <w:bCs w:val="0"/>
                <w:sz w:val="20"/>
                <w:szCs w:val="20"/>
              </w:rPr>
            </w:pPr>
            <w:r w:rsidRPr="007E6CF6">
              <w:rPr>
                <w:b w:val="0"/>
                <w:sz w:val="20"/>
                <w:szCs w:val="20"/>
              </w:rPr>
              <w:t>Freemium language-learning platform, featuring over 80 different language courses.</w:t>
            </w:r>
          </w:p>
        </w:tc>
        <w:tc>
          <w:tcPr>
            <w:tcW w:w="2138" w:type="dxa"/>
          </w:tcPr>
          <w:p w14:paraId="4ED0D493"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sz w:val="20"/>
                <w:szCs w:val="20"/>
              </w:rPr>
              <w:t>8. Competitive Advantages</w:t>
            </w:r>
          </w:p>
          <w:p w14:paraId="3C77F354"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60BEB4E1"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Free to start</w:t>
            </w:r>
          </w:p>
          <w:p w14:paraId="0F2E1400"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Gamifying aspects</w:t>
            </w:r>
          </w:p>
          <w:p w14:paraId="75C20BEE"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Learn a language anytime and anywhere.</w:t>
            </w:r>
          </w:p>
          <w:p w14:paraId="305091B0"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Covers a wide range of contexts.</w:t>
            </w:r>
          </w:p>
          <w:p w14:paraId="1DF1D9E4"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Friend features</w:t>
            </w:r>
          </w:p>
        </w:tc>
        <w:tc>
          <w:tcPr>
            <w:tcW w:w="2823" w:type="dxa"/>
            <w:vMerge w:val="restart"/>
          </w:tcPr>
          <w:p w14:paraId="6240C835"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E6CF6">
              <w:rPr>
                <w:sz w:val="20"/>
                <w:szCs w:val="20"/>
              </w:rPr>
              <w:t>6. Solutions</w:t>
            </w:r>
          </w:p>
          <w:p w14:paraId="6A4D84EC"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3AF1529D"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Provide quick and simple courses that teach users the basics of a foreign language.</w:t>
            </w:r>
          </w:p>
          <w:p w14:paraId="56FB14B2" w14:textId="77777777" w:rsidR="001E6856" w:rsidRPr="007E6CF6" w:rsidRDefault="001E6856" w:rsidP="005506FF">
            <w:pP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7955CB53"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Give users in-depth courses that challenges both new and experienced users with a particular language.</w:t>
            </w:r>
          </w:p>
          <w:p w14:paraId="6B66271C" w14:textId="77777777" w:rsidR="001E6856" w:rsidRPr="007E6CF6" w:rsidRDefault="001E6856" w:rsidP="005506FF">
            <w:pPr>
              <w:pStyle w:val="ListParagraph"/>
              <w:cnfStyle w:val="100000000000" w:firstRow="1" w:lastRow="0" w:firstColumn="0" w:lastColumn="0" w:oddVBand="0" w:evenVBand="0" w:oddHBand="0" w:evenHBand="0" w:firstRowFirstColumn="0" w:firstRowLastColumn="0" w:lastRowFirstColumn="0" w:lastRowLastColumn="0"/>
              <w:rPr>
                <w:sz w:val="20"/>
                <w:szCs w:val="20"/>
              </w:rPr>
            </w:pPr>
          </w:p>
          <w:p w14:paraId="48F75608"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Provide accessibility features for the physical disabled, which includes a colour-blind mode.</w:t>
            </w:r>
          </w:p>
          <w:p w14:paraId="53AC4A4B" w14:textId="77777777" w:rsidR="001E6856" w:rsidRPr="007E6CF6" w:rsidRDefault="001E6856" w:rsidP="005506FF">
            <w:pPr>
              <w:pStyle w:val="ListParagraph"/>
              <w:cnfStyle w:val="100000000000" w:firstRow="1" w:lastRow="0" w:firstColumn="0" w:lastColumn="0" w:oddVBand="0" w:evenVBand="0" w:oddHBand="0" w:evenHBand="0" w:firstRowFirstColumn="0" w:firstRowLastColumn="0" w:lastRowFirstColumn="0" w:lastRowLastColumn="0"/>
              <w:rPr>
                <w:sz w:val="20"/>
                <w:szCs w:val="20"/>
              </w:rPr>
            </w:pPr>
          </w:p>
          <w:p w14:paraId="13AB13D6" w14:textId="77777777" w:rsidR="001E6856" w:rsidRPr="007E6CF6"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Give users the ability to save specific courses so they can work offline.</w:t>
            </w:r>
          </w:p>
          <w:p w14:paraId="2524C47F" w14:textId="77777777" w:rsidR="001E6856" w:rsidRPr="007E6CF6" w:rsidRDefault="001E6856" w:rsidP="005506FF">
            <w:pPr>
              <w:pStyle w:val="ListParagraph"/>
              <w:cnfStyle w:val="100000000000" w:firstRow="1" w:lastRow="0" w:firstColumn="0" w:lastColumn="0" w:oddVBand="0" w:evenVBand="0" w:oddHBand="0" w:evenHBand="0" w:firstRowFirstColumn="0" w:firstRowLastColumn="0" w:lastRowFirstColumn="0" w:lastRowLastColumn="0"/>
              <w:rPr>
                <w:sz w:val="20"/>
                <w:szCs w:val="20"/>
              </w:rPr>
            </w:pPr>
          </w:p>
          <w:p w14:paraId="10262128" w14:textId="77777777" w:rsidR="001E6856" w:rsidRPr="00C67093" w:rsidRDefault="001E6856"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sidRPr="007E6CF6">
              <w:rPr>
                <w:b w:val="0"/>
                <w:sz w:val="20"/>
                <w:szCs w:val="20"/>
              </w:rPr>
              <w:t>Provide gamifying features to provide user incentives.</w:t>
            </w:r>
          </w:p>
          <w:p w14:paraId="21D2A9EA" w14:textId="77777777" w:rsidR="00C67093" w:rsidRPr="00C67093" w:rsidRDefault="00C67093" w:rsidP="005506FF">
            <w:pPr>
              <w:pStyle w:val="ListParagraph"/>
              <w:cnfStyle w:val="100000000000" w:firstRow="1" w:lastRow="0" w:firstColumn="0" w:lastColumn="0" w:oddVBand="0" w:evenVBand="0" w:oddHBand="0" w:evenHBand="0" w:firstRowFirstColumn="0" w:firstRowLastColumn="0" w:lastRowFirstColumn="0" w:lastRowLastColumn="0"/>
              <w:rPr>
                <w:sz w:val="20"/>
                <w:szCs w:val="20"/>
              </w:rPr>
            </w:pPr>
          </w:p>
          <w:p w14:paraId="3E9C6100" w14:textId="77777777" w:rsidR="00C67093" w:rsidRDefault="00C67093"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Duolingo Live feature that </w:t>
            </w:r>
            <w:r w:rsidR="00E97C1E">
              <w:rPr>
                <w:b w:val="0"/>
                <w:sz w:val="20"/>
                <w:szCs w:val="20"/>
              </w:rPr>
              <w:t>gives users 1-1 lessons on the app</w:t>
            </w:r>
          </w:p>
          <w:p w14:paraId="3CE1359D" w14:textId="77777777" w:rsidR="002C3414" w:rsidRPr="002C3414" w:rsidRDefault="002C3414" w:rsidP="002C3414">
            <w:pPr>
              <w:pStyle w:val="ListParagraph"/>
              <w:cnfStyle w:val="100000000000" w:firstRow="1" w:lastRow="0" w:firstColumn="0" w:lastColumn="0" w:oddVBand="0" w:evenVBand="0" w:oddHBand="0" w:evenHBand="0" w:firstRowFirstColumn="0" w:firstRowLastColumn="0" w:lastRowFirstColumn="0" w:lastRowLastColumn="0"/>
              <w:rPr>
                <w:sz w:val="20"/>
                <w:szCs w:val="20"/>
              </w:rPr>
            </w:pPr>
          </w:p>
          <w:p w14:paraId="0E93081E" w14:textId="78B9AB32" w:rsidR="002C3414" w:rsidRPr="007E6CF6" w:rsidRDefault="002C3414" w:rsidP="005506FF">
            <w:pPr>
              <w:pStyle w:val="ListParagraph"/>
              <w:numPr>
                <w:ilvl w:val="0"/>
                <w:numId w:val="9"/>
              </w:num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Use Duolingo in tandem to other applications/methods.</w:t>
            </w:r>
          </w:p>
        </w:tc>
      </w:tr>
      <w:tr w:rsidR="001E6856" w:rsidRPr="007E6CF6" w14:paraId="503099FE" w14:textId="77777777" w:rsidTr="002F4A5D">
        <w:trPr>
          <w:trHeight w:val="2690"/>
        </w:trPr>
        <w:tc>
          <w:tcPr>
            <w:cnfStyle w:val="001000000000" w:firstRow="0" w:lastRow="0" w:firstColumn="1" w:lastColumn="0" w:oddVBand="0" w:evenVBand="0" w:oddHBand="0" w:evenHBand="0" w:firstRowFirstColumn="0" w:firstRowLastColumn="0" w:lastRowFirstColumn="0" w:lastRowLastColumn="0"/>
            <w:tcW w:w="2010" w:type="dxa"/>
            <w:vMerge/>
          </w:tcPr>
          <w:p w14:paraId="752DDA63" w14:textId="77777777" w:rsidR="001E6856" w:rsidRPr="007E6CF6" w:rsidRDefault="001E6856" w:rsidP="005506FF">
            <w:pPr>
              <w:rPr>
                <w:sz w:val="20"/>
                <w:szCs w:val="20"/>
              </w:rPr>
            </w:pPr>
          </w:p>
        </w:tc>
        <w:tc>
          <w:tcPr>
            <w:tcW w:w="1783" w:type="dxa"/>
            <w:vMerge w:val="restart"/>
          </w:tcPr>
          <w:p w14:paraId="7B2003F8"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r w:rsidRPr="007E6CF6">
              <w:rPr>
                <w:b/>
                <w:sz w:val="20"/>
                <w:szCs w:val="20"/>
              </w:rPr>
              <w:t>5. Fears</w:t>
            </w:r>
          </w:p>
          <w:p w14:paraId="1645329D"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p>
          <w:p w14:paraId="77B36BB3"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Language courses are ineffective.</w:t>
            </w:r>
          </w:p>
          <w:p w14:paraId="3937BAD9"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p w14:paraId="2A07E462"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App causes users to start spending money to get the full experience.</w:t>
            </w:r>
          </w:p>
          <w:p w14:paraId="0BD15D5F"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p w14:paraId="79F7A9D9"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Lack of context in each course.</w:t>
            </w:r>
          </w:p>
          <w:p w14:paraId="2D3BEDB5"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p w14:paraId="6F1B069A"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Lack of incentives while using produce</w:t>
            </w:r>
          </w:p>
          <w:p w14:paraId="7AD93794" w14:textId="77777777" w:rsidR="001E6856" w:rsidRPr="007E6CF6" w:rsidRDefault="001E6856" w:rsidP="005506FF">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7A362FDC" w14:textId="592872AE" w:rsidR="001E6856" w:rsidRPr="009E7F5D"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Cs/>
                <w:sz w:val="20"/>
                <w:szCs w:val="20"/>
              </w:rPr>
            </w:pPr>
            <w:r w:rsidRPr="007E6CF6">
              <w:rPr>
                <w:sz w:val="20"/>
                <w:szCs w:val="20"/>
              </w:rPr>
              <w:t>Very little grammatical instructions</w:t>
            </w:r>
          </w:p>
          <w:p w14:paraId="4193E547" w14:textId="77777777" w:rsidR="009E7F5D" w:rsidRPr="009E7F5D" w:rsidRDefault="009E7F5D" w:rsidP="009E7F5D">
            <w:pPr>
              <w:pStyle w:val="ListParagraph"/>
              <w:cnfStyle w:val="000000000000" w:firstRow="0" w:lastRow="0" w:firstColumn="0" w:lastColumn="0" w:oddVBand="0" w:evenVBand="0" w:oddHBand="0" w:evenHBand="0" w:firstRowFirstColumn="0" w:firstRowLastColumn="0" w:lastRowFirstColumn="0" w:lastRowLastColumn="0"/>
              <w:rPr>
                <w:bCs/>
                <w:sz w:val="20"/>
                <w:szCs w:val="20"/>
              </w:rPr>
            </w:pPr>
          </w:p>
          <w:p w14:paraId="7FC4589F" w14:textId="312440D0" w:rsidR="009E7F5D" w:rsidRPr="007E6CF6" w:rsidRDefault="009E7F5D"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Can get distracted easily</w:t>
            </w:r>
          </w:p>
          <w:p w14:paraId="0BD6F7F2" w14:textId="77777777" w:rsidR="001E6856" w:rsidRPr="007E6CF6" w:rsidRDefault="001E6856" w:rsidP="005506FF">
            <w:pPr>
              <w:pStyle w:val="ListParagraph"/>
              <w:cnfStyle w:val="000000000000" w:firstRow="0" w:lastRow="0" w:firstColumn="0" w:lastColumn="0" w:oddVBand="0" w:evenVBand="0" w:oddHBand="0" w:evenHBand="0" w:firstRowFirstColumn="0" w:firstRowLastColumn="0" w:lastRowFirstColumn="0" w:lastRowLastColumn="0"/>
              <w:rPr>
                <w:bCs/>
                <w:sz w:val="20"/>
                <w:szCs w:val="20"/>
              </w:rPr>
            </w:pPr>
          </w:p>
          <w:p w14:paraId="50F2BD7A"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Cs/>
                <w:sz w:val="20"/>
                <w:szCs w:val="20"/>
              </w:rPr>
            </w:pPr>
            <w:r w:rsidRPr="007E6CF6">
              <w:rPr>
                <w:sz w:val="20"/>
                <w:szCs w:val="20"/>
              </w:rPr>
              <w:t>Lack of repetitive drills</w:t>
            </w:r>
          </w:p>
          <w:p w14:paraId="0B5BE4DD"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p>
        </w:tc>
        <w:tc>
          <w:tcPr>
            <w:tcW w:w="1736" w:type="dxa"/>
          </w:tcPr>
          <w:p w14:paraId="5F67A935"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r w:rsidRPr="007E6CF6">
              <w:rPr>
                <w:b/>
                <w:sz w:val="20"/>
                <w:szCs w:val="20"/>
              </w:rPr>
              <w:t>2. Users</w:t>
            </w:r>
          </w:p>
          <w:p w14:paraId="26D33591"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p>
          <w:p w14:paraId="0FBAB0F4"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r w:rsidRPr="007E6CF6">
              <w:rPr>
                <w:b/>
                <w:sz w:val="20"/>
                <w:szCs w:val="20"/>
              </w:rPr>
              <w:t>Everyone</w:t>
            </w:r>
          </w:p>
          <w:p w14:paraId="082339BD" w14:textId="57489001" w:rsidR="001E685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Language-learning business that gives everyone an opportunity to learn languages, particularly those that couldn’t afford to do so.</w:t>
            </w:r>
          </w:p>
          <w:p w14:paraId="15C95D18" w14:textId="77777777" w:rsidR="00F563AE" w:rsidRPr="007E6CF6" w:rsidRDefault="00F563AE" w:rsidP="005506FF">
            <w:pPr>
              <w:cnfStyle w:val="000000000000" w:firstRow="0" w:lastRow="0" w:firstColumn="0" w:lastColumn="0" w:oddVBand="0" w:evenVBand="0" w:oddHBand="0" w:evenHBand="0" w:firstRowFirstColumn="0" w:firstRowLastColumn="0" w:lastRowFirstColumn="0" w:lastRowLastColumn="0"/>
              <w:rPr>
                <w:sz w:val="20"/>
                <w:szCs w:val="20"/>
              </w:rPr>
            </w:pPr>
          </w:p>
          <w:p w14:paraId="4A6ACADF"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tc>
        <w:tc>
          <w:tcPr>
            <w:tcW w:w="2138" w:type="dxa"/>
            <w:vMerge w:val="restart"/>
          </w:tcPr>
          <w:p w14:paraId="7DF5A43A"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r w:rsidRPr="007E6CF6">
              <w:rPr>
                <w:b/>
                <w:sz w:val="20"/>
                <w:szCs w:val="20"/>
              </w:rPr>
              <w:t>7. Alternatives</w:t>
            </w:r>
          </w:p>
          <w:p w14:paraId="53AA2F65"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p>
          <w:p w14:paraId="42E905F1"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Alternative language-learning applications (Babel, Rosetta Stone)</w:t>
            </w:r>
          </w:p>
          <w:p w14:paraId="0095B6A3"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p w14:paraId="0A8C34A7"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Personal language schools/courses.</w:t>
            </w:r>
          </w:p>
          <w:p w14:paraId="3FCCAF4E" w14:textId="77777777" w:rsidR="001E6856" w:rsidRPr="007E6CF6" w:rsidRDefault="001E6856" w:rsidP="005506FF">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2A6E1100"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Direct travelling method</w:t>
            </w:r>
          </w:p>
          <w:p w14:paraId="5B8EFE12" w14:textId="77777777" w:rsidR="001E6856" w:rsidRPr="007E6CF6" w:rsidRDefault="001E6856" w:rsidP="005506FF">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17B5E6E9" w14:textId="77777777" w:rsidR="001E6856" w:rsidRPr="007E6CF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Audiobooks</w:t>
            </w:r>
          </w:p>
          <w:p w14:paraId="3868417A" w14:textId="77777777" w:rsidR="001E6856" w:rsidRPr="007E6CF6" w:rsidRDefault="001E6856" w:rsidP="005506FF">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5CD323FD" w14:textId="77777777" w:rsidR="001E6856" w:rsidRDefault="001E6856"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sidRPr="007E6CF6">
              <w:rPr>
                <w:sz w:val="20"/>
                <w:szCs w:val="20"/>
              </w:rPr>
              <w:t>Language-learning b</w:t>
            </w:r>
            <w:r w:rsidR="0079508A">
              <w:rPr>
                <w:sz w:val="20"/>
                <w:szCs w:val="20"/>
              </w:rPr>
              <w:t>ooks</w:t>
            </w:r>
          </w:p>
          <w:p w14:paraId="137F58B7" w14:textId="77777777" w:rsidR="0079508A" w:rsidRPr="0079508A" w:rsidRDefault="0079508A" w:rsidP="0079508A">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4F424137" w14:textId="77777777" w:rsidR="0079508A" w:rsidRDefault="0079508A"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More comprehensive programs</w:t>
            </w:r>
          </w:p>
          <w:p w14:paraId="6DF1E12A" w14:textId="77777777" w:rsidR="0079508A" w:rsidRPr="0079508A" w:rsidRDefault="0079508A" w:rsidP="0079508A">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p w14:paraId="12A4AE14" w14:textId="6AE175EA" w:rsidR="0079508A" w:rsidRPr="007E6CF6" w:rsidRDefault="0079508A" w:rsidP="005506F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Language exchanges</w:t>
            </w:r>
          </w:p>
        </w:tc>
        <w:tc>
          <w:tcPr>
            <w:tcW w:w="2823" w:type="dxa"/>
            <w:vMerge/>
          </w:tcPr>
          <w:p w14:paraId="52B6F70D"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tc>
      </w:tr>
      <w:tr w:rsidR="001E6856" w:rsidRPr="007E6CF6" w14:paraId="0F97C59E" w14:textId="77777777" w:rsidTr="002F4A5D">
        <w:trPr>
          <w:trHeight w:val="2553"/>
        </w:trPr>
        <w:tc>
          <w:tcPr>
            <w:cnfStyle w:val="001000000000" w:firstRow="0" w:lastRow="0" w:firstColumn="1" w:lastColumn="0" w:oddVBand="0" w:evenVBand="0" w:oddHBand="0" w:evenHBand="0" w:firstRowFirstColumn="0" w:firstRowLastColumn="0" w:lastRowFirstColumn="0" w:lastRowLastColumn="0"/>
            <w:tcW w:w="2010" w:type="dxa"/>
            <w:vMerge/>
          </w:tcPr>
          <w:p w14:paraId="7390912B" w14:textId="77777777" w:rsidR="001E6856" w:rsidRPr="007E6CF6" w:rsidRDefault="001E6856" w:rsidP="005506FF">
            <w:pPr>
              <w:rPr>
                <w:sz w:val="20"/>
                <w:szCs w:val="20"/>
              </w:rPr>
            </w:pPr>
          </w:p>
        </w:tc>
        <w:tc>
          <w:tcPr>
            <w:tcW w:w="1783" w:type="dxa"/>
            <w:vMerge/>
          </w:tcPr>
          <w:p w14:paraId="0C1E0E0B"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tc>
        <w:tc>
          <w:tcPr>
            <w:tcW w:w="1736" w:type="dxa"/>
          </w:tcPr>
          <w:p w14:paraId="780D735D"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r w:rsidRPr="007E6CF6">
              <w:rPr>
                <w:b/>
                <w:sz w:val="20"/>
                <w:szCs w:val="20"/>
              </w:rPr>
              <w:t>9. Unique Value Proposition</w:t>
            </w:r>
          </w:p>
          <w:p w14:paraId="370FBFE8"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p>
          <w:p w14:paraId="7241EA57"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r w:rsidRPr="007E6CF6">
              <w:rPr>
                <w:b/>
                <w:sz w:val="20"/>
                <w:szCs w:val="20"/>
              </w:rPr>
              <w:t xml:space="preserve">Duolingo – </w:t>
            </w:r>
            <w:r w:rsidRPr="007E6CF6">
              <w:rPr>
                <w:sz w:val="20"/>
                <w:szCs w:val="20"/>
              </w:rPr>
              <w:t>A free language learning platform, where users can develop their language skills wherever they go, whilst competing with friends and family.</w:t>
            </w:r>
          </w:p>
          <w:p w14:paraId="65C7FB3F"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b/>
                <w:sz w:val="20"/>
                <w:szCs w:val="20"/>
              </w:rPr>
            </w:pPr>
          </w:p>
        </w:tc>
        <w:tc>
          <w:tcPr>
            <w:tcW w:w="2138" w:type="dxa"/>
            <w:vMerge/>
          </w:tcPr>
          <w:p w14:paraId="43FE929A"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tc>
        <w:tc>
          <w:tcPr>
            <w:tcW w:w="2823" w:type="dxa"/>
            <w:vMerge/>
          </w:tcPr>
          <w:p w14:paraId="184AFB4F" w14:textId="77777777" w:rsidR="001E6856" w:rsidRPr="007E6CF6" w:rsidRDefault="001E6856" w:rsidP="005506F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B6ED7C1" w14:textId="4C08EFEC" w:rsidR="00E97C1E" w:rsidRPr="001A40F0" w:rsidDel="00775726" w:rsidRDefault="00A13D65" w:rsidP="00732526">
      <w:pPr>
        <w:spacing w:line="276" w:lineRule="auto"/>
        <w:jc w:val="center"/>
        <w:rPr>
          <w:del w:id="57" w:author="Christopher Jones" w:date="2018-12-20T16:29:00Z"/>
          <w:b/>
          <w:i/>
        </w:rPr>
      </w:pPr>
      <w:r w:rsidRPr="001A40F0">
        <w:rPr>
          <w:b/>
          <w:i/>
        </w:rPr>
        <w:t>Figure 6: UCD Results Table</w:t>
      </w:r>
    </w:p>
    <w:p w14:paraId="00E17FF6" w14:textId="77777777" w:rsidR="00DB3C4B" w:rsidRDefault="00DB3C4B">
      <w:pPr>
        <w:spacing w:line="276" w:lineRule="auto"/>
        <w:jc w:val="center"/>
        <w:rPr>
          <w:rFonts w:asciiTheme="majorHAnsi" w:eastAsiaTheme="majorEastAsia" w:hAnsiTheme="majorHAnsi" w:cstheme="majorBidi"/>
          <w:color w:val="2F5496" w:themeColor="accent1" w:themeShade="BF"/>
          <w:sz w:val="26"/>
          <w:szCs w:val="26"/>
          <w:highlight w:val="lightGray"/>
        </w:rPr>
        <w:pPrChange w:id="58" w:author="Christopher Jones" w:date="2018-12-20T16:29:00Z">
          <w:pPr/>
        </w:pPrChange>
      </w:pPr>
      <w:del w:id="59" w:author="Christopher Jones" w:date="2018-12-20T16:29:00Z">
        <w:r w:rsidDel="00775726">
          <w:rPr>
            <w:highlight w:val="lightGray"/>
          </w:rPr>
          <w:br w:type="page"/>
        </w:r>
      </w:del>
    </w:p>
    <w:p w14:paraId="5EF281F3" w14:textId="3A83DE72" w:rsidR="00EB1D8C" w:rsidRDefault="00A50EEC" w:rsidP="00A50EEC">
      <w:pPr>
        <w:pStyle w:val="Heading2"/>
        <w:spacing w:line="276" w:lineRule="auto"/>
        <w:pPrChange w:id="60" w:author="Christopher Jones" w:date="2018-12-26T19:06:00Z">
          <w:pPr>
            <w:pStyle w:val="Heading2"/>
            <w:numPr>
              <w:ilvl w:val="1"/>
              <w:numId w:val="1"/>
            </w:numPr>
            <w:spacing w:line="276" w:lineRule="auto"/>
            <w:ind w:left="862" w:hanging="720"/>
          </w:pPr>
        </w:pPrChange>
      </w:pPr>
      <w:ins w:id="61" w:author="Christopher Jones" w:date="2018-12-26T19:06:00Z">
        <w:r>
          <w:lastRenderedPageBreak/>
          <w:t>4.3</w:t>
        </w:r>
        <w:r>
          <w:tab/>
        </w:r>
      </w:ins>
      <w:r w:rsidR="00EB1D8C">
        <w:t>Nielson’s Heuristic Evaluation</w:t>
      </w:r>
    </w:p>
    <w:p w14:paraId="59EF74EE" w14:textId="782D899F" w:rsidR="00181C91" w:rsidRPr="00181C91" w:rsidRDefault="00E97C1E" w:rsidP="00A50EEC">
      <w:pPr>
        <w:pStyle w:val="Heading3"/>
        <w:spacing w:line="276" w:lineRule="auto"/>
        <w:pPrChange w:id="62" w:author="Christopher Jones" w:date="2018-12-26T19:06:00Z">
          <w:pPr>
            <w:pStyle w:val="Heading3"/>
            <w:numPr>
              <w:ilvl w:val="2"/>
              <w:numId w:val="1"/>
            </w:numPr>
            <w:spacing w:line="276" w:lineRule="auto"/>
            <w:ind w:left="1080" w:hanging="720"/>
          </w:pPr>
        </w:pPrChange>
      </w:pPr>
      <w:r>
        <w:t>Positive Findings</w:t>
      </w:r>
    </w:p>
    <w:tbl>
      <w:tblPr>
        <w:tblStyle w:val="PlainTable3"/>
        <w:tblW w:w="10349" w:type="dxa"/>
        <w:tblInd w:w="-851" w:type="dxa"/>
        <w:tblLook w:val="04A0" w:firstRow="1" w:lastRow="0" w:firstColumn="1" w:lastColumn="0" w:noHBand="0" w:noVBand="1"/>
      </w:tblPr>
      <w:tblGrid>
        <w:gridCol w:w="1476"/>
        <w:gridCol w:w="1502"/>
        <w:gridCol w:w="7371"/>
      </w:tblGrid>
      <w:tr w:rsidR="00181C91" w14:paraId="62AC3CEA" w14:textId="0AD515DD" w:rsidTr="00F27F4B">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14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6A0576" w14:textId="77777777" w:rsidR="00864327" w:rsidRDefault="00864327" w:rsidP="002C29C4">
            <w:pPr>
              <w:spacing w:line="276" w:lineRule="auto"/>
              <w:jc w:val="center"/>
            </w:pPr>
            <w:bookmarkStart w:id="63" w:name="_Toc531874583"/>
            <w:r>
              <w:t xml:space="preserve">Finding </w:t>
            </w:r>
          </w:p>
          <w:p w14:paraId="1069A79F" w14:textId="5D163131" w:rsidR="00181C91" w:rsidRPr="00516E1B" w:rsidRDefault="00181C91" w:rsidP="002C29C4">
            <w:pPr>
              <w:spacing w:line="276" w:lineRule="auto"/>
              <w:jc w:val="center"/>
            </w:pPr>
            <w:r>
              <w:t>No.</w:t>
            </w:r>
          </w:p>
        </w:tc>
        <w:tc>
          <w:tcPr>
            <w:tcW w:w="1502" w:type="dxa"/>
            <w:tcBorders>
              <w:top w:val="single" w:sz="4" w:space="0" w:color="auto"/>
              <w:left w:val="single" w:sz="4" w:space="0" w:color="auto"/>
              <w:bottom w:val="single" w:sz="4" w:space="0" w:color="auto"/>
              <w:right w:val="single" w:sz="4" w:space="0" w:color="auto"/>
            </w:tcBorders>
          </w:tcPr>
          <w:p w14:paraId="70FB0115" w14:textId="03417CCB" w:rsidR="00181C91" w:rsidRPr="00516E1B" w:rsidRDefault="00181C91" w:rsidP="002C29C4">
            <w:pPr>
              <w:spacing w:line="276" w:lineRule="auto"/>
              <w:jc w:val="center"/>
              <w:cnfStyle w:val="100000000000" w:firstRow="1" w:lastRow="0" w:firstColumn="0" w:lastColumn="0" w:oddVBand="0" w:evenVBand="0" w:oddHBand="0" w:evenHBand="0" w:firstRowFirstColumn="0" w:firstRowLastColumn="0" w:lastRowFirstColumn="0" w:lastRowLastColumn="0"/>
            </w:pPr>
            <w:r w:rsidRPr="00516E1B">
              <w:t>H</w:t>
            </w:r>
            <w:r w:rsidR="00F27F4B">
              <w:t>euristic complied</w:t>
            </w:r>
          </w:p>
        </w:tc>
        <w:tc>
          <w:tcPr>
            <w:tcW w:w="7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504678" w14:textId="37BF68A3" w:rsidR="00181C91" w:rsidRPr="00516E1B" w:rsidRDefault="00181C91" w:rsidP="002C29C4">
            <w:pPr>
              <w:spacing w:line="276" w:lineRule="auto"/>
              <w:jc w:val="center"/>
              <w:cnfStyle w:val="100000000000" w:firstRow="1" w:lastRow="0" w:firstColumn="0" w:lastColumn="0" w:oddVBand="0" w:evenVBand="0" w:oddHBand="0" w:evenHBand="0" w:firstRowFirstColumn="0" w:firstRowLastColumn="0" w:lastRowFirstColumn="0" w:lastRowLastColumn="0"/>
            </w:pPr>
            <w:r w:rsidRPr="00516E1B">
              <w:t>Task/Issue</w:t>
            </w:r>
            <w:r w:rsidR="003B140F">
              <w:t>/Description</w:t>
            </w:r>
          </w:p>
        </w:tc>
      </w:tr>
      <w:tr w:rsidR="00181C91" w14:paraId="3D1B916B" w14:textId="42984C0D" w:rsidTr="00181C9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tcPr>
          <w:p w14:paraId="3C33A41D" w14:textId="3291AE19" w:rsidR="00181C91" w:rsidRPr="00181C91" w:rsidRDefault="00181C91" w:rsidP="00181C91">
            <w:pPr>
              <w:spacing w:line="276" w:lineRule="auto"/>
              <w:jc w:val="center"/>
              <w:rPr>
                <w:b w:val="0"/>
              </w:rPr>
            </w:pPr>
            <w:r w:rsidRPr="00181C91">
              <w:rPr>
                <w:b w:val="0"/>
              </w:rPr>
              <w:t>1</w:t>
            </w:r>
          </w:p>
        </w:tc>
        <w:tc>
          <w:tcPr>
            <w:tcW w:w="15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119CE4" w14:textId="708A30E3" w:rsidR="00181C91" w:rsidRPr="00181C91" w:rsidRDefault="00181C91" w:rsidP="00181C91">
            <w:pPr>
              <w:spacing w:line="276" w:lineRule="auto"/>
              <w:jc w:val="center"/>
              <w:cnfStyle w:val="000000100000" w:firstRow="0" w:lastRow="0" w:firstColumn="0" w:lastColumn="0" w:oddVBand="0" w:evenVBand="0" w:oddHBand="1" w:evenHBand="0" w:firstRowFirstColumn="0" w:firstRowLastColumn="0" w:lastRowFirstColumn="0" w:lastRowLastColumn="0"/>
            </w:pPr>
            <w:r w:rsidRPr="00181C91">
              <w:t>1</w:t>
            </w:r>
          </w:p>
        </w:tc>
        <w:tc>
          <w:tcPr>
            <w:tcW w:w="7371" w:type="dxa"/>
            <w:tcBorders>
              <w:top w:val="single" w:sz="4" w:space="0" w:color="auto"/>
              <w:left w:val="single" w:sz="4" w:space="0" w:color="auto"/>
              <w:bottom w:val="single" w:sz="4" w:space="0" w:color="auto"/>
              <w:right w:val="single" w:sz="4" w:space="0" w:color="auto"/>
            </w:tcBorders>
          </w:tcPr>
          <w:p w14:paraId="242BBDC2" w14:textId="68656CF3" w:rsidR="00181C91" w:rsidRPr="005B5053" w:rsidRDefault="00181C91" w:rsidP="00181C91">
            <w:pPr>
              <w:spacing w:line="276" w:lineRule="auto"/>
              <w:jc w:val="center"/>
              <w:cnfStyle w:val="000000100000" w:firstRow="0" w:lastRow="0" w:firstColumn="0" w:lastColumn="0" w:oddVBand="0" w:evenVBand="0" w:oddHBand="1" w:evenHBand="0" w:firstRowFirstColumn="0" w:firstRowLastColumn="0" w:lastRowFirstColumn="0" w:lastRowLastColumn="0"/>
            </w:pPr>
            <w:r>
              <w:t>Informs users when a course is completed/points have been given to the user</w:t>
            </w:r>
          </w:p>
        </w:tc>
      </w:tr>
      <w:tr w:rsidR="00181C91" w14:paraId="1DCBFAB4" w14:textId="0CD3CC82" w:rsidTr="00181C91">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C70322" w14:textId="53C0FD4A" w:rsidR="00181C91" w:rsidRPr="00181C91" w:rsidRDefault="00181C91" w:rsidP="00181C91">
            <w:pPr>
              <w:spacing w:line="276" w:lineRule="auto"/>
              <w:jc w:val="center"/>
              <w:rPr>
                <w:b w:val="0"/>
              </w:rPr>
            </w:pPr>
            <w:r w:rsidRPr="00181C91">
              <w:rPr>
                <w:b w:val="0"/>
              </w:rPr>
              <w:t>2</w:t>
            </w:r>
          </w:p>
        </w:tc>
        <w:tc>
          <w:tcPr>
            <w:tcW w:w="150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292072" w14:textId="00825966" w:rsidR="00181C91" w:rsidRPr="00181C91" w:rsidRDefault="00181C91" w:rsidP="00181C91">
            <w:pPr>
              <w:spacing w:line="276" w:lineRule="auto"/>
              <w:jc w:val="center"/>
              <w:cnfStyle w:val="000000000000" w:firstRow="0" w:lastRow="0" w:firstColumn="0" w:lastColumn="0" w:oddVBand="0" w:evenVBand="0" w:oddHBand="0" w:evenHBand="0" w:firstRowFirstColumn="0" w:firstRowLastColumn="0" w:lastRowFirstColumn="0" w:lastRowLastColumn="0"/>
            </w:pPr>
            <w:r w:rsidRPr="00181C91">
              <w:t>3</w:t>
            </w:r>
          </w:p>
        </w:tc>
        <w:tc>
          <w:tcPr>
            <w:tcW w:w="7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54018A" w14:textId="3CBC9EE9" w:rsidR="00181C91" w:rsidRPr="007A5136" w:rsidRDefault="00181C91" w:rsidP="00181C91">
            <w:pPr>
              <w:spacing w:line="276" w:lineRule="auto"/>
              <w:jc w:val="center"/>
              <w:cnfStyle w:val="000000000000" w:firstRow="0" w:lastRow="0" w:firstColumn="0" w:lastColumn="0" w:oddVBand="0" w:evenVBand="0" w:oddHBand="0" w:evenHBand="0" w:firstRowFirstColumn="0" w:firstRowLastColumn="0" w:lastRowFirstColumn="0" w:lastRowLastColumn="0"/>
            </w:pPr>
            <w:r>
              <w:t>Members have a “home” link in the bottom-left hand corner to return back to the home page.</w:t>
            </w:r>
          </w:p>
        </w:tc>
      </w:tr>
      <w:tr w:rsidR="00181C91" w14:paraId="1DAC5F7C" w14:textId="77777777" w:rsidTr="00181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tcPr>
          <w:p w14:paraId="3AE43119" w14:textId="7BDF4292" w:rsidR="00181C91" w:rsidRPr="00181C91" w:rsidRDefault="00181C91" w:rsidP="00181C91">
            <w:pPr>
              <w:spacing w:line="276" w:lineRule="auto"/>
              <w:jc w:val="center"/>
              <w:rPr>
                <w:b w:val="0"/>
              </w:rPr>
            </w:pPr>
            <w:r w:rsidRPr="00181C91">
              <w:rPr>
                <w:b w:val="0"/>
              </w:rPr>
              <w:t>3</w:t>
            </w:r>
          </w:p>
        </w:tc>
        <w:tc>
          <w:tcPr>
            <w:tcW w:w="150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2D06E3" w14:textId="77777777" w:rsidR="00181C91" w:rsidRPr="00181C91" w:rsidRDefault="00181C91" w:rsidP="00181C9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7371" w:type="dxa"/>
            <w:tcBorders>
              <w:top w:val="single" w:sz="4" w:space="0" w:color="auto"/>
              <w:left w:val="single" w:sz="4" w:space="0" w:color="auto"/>
              <w:bottom w:val="single" w:sz="4" w:space="0" w:color="auto"/>
              <w:right w:val="single" w:sz="4" w:space="0" w:color="auto"/>
            </w:tcBorders>
          </w:tcPr>
          <w:p w14:paraId="5F3C603A" w14:textId="63CE7A0C" w:rsidR="00181C91" w:rsidRPr="005B5053" w:rsidRDefault="00181C91" w:rsidP="00181C91">
            <w:pPr>
              <w:spacing w:line="276" w:lineRule="auto"/>
              <w:jc w:val="center"/>
              <w:cnfStyle w:val="000000100000" w:firstRow="0" w:lastRow="0" w:firstColumn="0" w:lastColumn="0" w:oddVBand="0" w:evenVBand="0" w:oddHBand="1" w:evenHBand="0" w:firstRowFirstColumn="0" w:firstRowLastColumn="0" w:lastRowFirstColumn="0" w:lastRowLastColumn="0"/>
            </w:pPr>
            <w:r>
              <w:t>User signs them in automatically when opening the app and have already signed in before</w:t>
            </w:r>
          </w:p>
        </w:tc>
      </w:tr>
      <w:tr w:rsidR="00181C91" w14:paraId="212E59F7" w14:textId="77777777" w:rsidTr="00181C91">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2F9AFF" w14:textId="3ECA3BF1" w:rsidR="00181C91" w:rsidRPr="00181C91" w:rsidRDefault="00181C91" w:rsidP="00181C91">
            <w:pPr>
              <w:spacing w:line="276" w:lineRule="auto"/>
              <w:jc w:val="center"/>
              <w:rPr>
                <w:b w:val="0"/>
              </w:rPr>
            </w:pPr>
            <w:r w:rsidRPr="00181C91">
              <w:rPr>
                <w:b w:val="0"/>
              </w:rPr>
              <w:t>4</w:t>
            </w:r>
          </w:p>
        </w:tc>
        <w:tc>
          <w:tcPr>
            <w:tcW w:w="15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7267E" w14:textId="23AC44F2" w:rsidR="00181C91" w:rsidRPr="00181C91" w:rsidRDefault="00181C91" w:rsidP="00181C91">
            <w:pPr>
              <w:spacing w:line="276" w:lineRule="auto"/>
              <w:jc w:val="center"/>
              <w:cnfStyle w:val="000000000000" w:firstRow="0" w:lastRow="0" w:firstColumn="0" w:lastColumn="0" w:oddVBand="0" w:evenVBand="0" w:oddHBand="0" w:evenHBand="0" w:firstRowFirstColumn="0" w:firstRowLastColumn="0" w:lastRowFirstColumn="0" w:lastRowLastColumn="0"/>
            </w:pPr>
            <w:r w:rsidRPr="00181C91">
              <w:t>4</w:t>
            </w:r>
          </w:p>
        </w:tc>
        <w:tc>
          <w:tcPr>
            <w:tcW w:w="7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5A05B2" w14:textId="716DF4D9" w:rsidR="00181C91" w:rsidRPr="007A5136" w:rsidRDefault="00181C91" w:rsidP="00181C91">
            <w:pPr>
              <w:spacing w:line="276" w:lineRule="auto"/>
              <w:jc w:val="center"/>
              <w:cnfStyle w:val="000000000000" w:firstRow="0" w:lastRow="0" w:firstColumn="0" w:lastColumn="0" w:oddVBand="0" w:evenVBand="0" w:oddHBand="0" w:evenHBand="0" w:firstRowFirstColumn="0" w:firstRowLastColumn="0" w:lastRowFirstColumn="0" w:lastRowLastColumn="0"/>
            </w:pPr>
            <w:r>
              <w:t>If a user is not signed into the site, they are taken to the registration page</w:t>
            </w:r>
          </w:p>
        </w:tc>
      </w:tr>
      <w:tr w:rsidR="00181C91" w14:paraId="0773E445" w14:textId="77777777" w:rsidTr="00181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tcPr>
          <w:p w14:paraId="3E6CB876" w14:textId="027D87E2" w:rsidR="00181C91" w:rsidRPr="00181C91" w:rsidRDefault="00181C91" w:rsidP="00181C91">
            <w:pPr>
              <w:spacing w:line="276" w:lineRule="auto"/>
              <w:jc w:val="center"/>
              <w:rPr>
                <w:b w:val="0"/>
              </w:rPr>
            </w:pPr>
            <w:r w:rsidRPr="00181C91">
              <w:rPr>
                <w:b w:val="0"/>
              </w:rPr>
              <w:t>5</w:t>
            </w:r>
          </w:p>
        </w:tc>
        <w:tc>
          <w:tcPr>
            <w:tcW w:w="15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5ED1F4" w14:textId="22DDB5CF" w:rsidR="00181C91" w:rsidRPr="00181C91" w:rsidRDefault="00181C91" w:rsidP="00181C91">
            <w:pPr>
              <w:spacing w:line="276" w:lineRule="auto"/>
              <w:jc w:val="center"/>
              <w:cnfStyle w:val="000000100000" w:firstRow="0" w:lastRow="0" w:firstColumn="0" w:lastColumn="0" w:oddVBand="0" w:evenVBand="0" w:oddHBand="1" w:evenHBand="0" w:firstRowFirstColumn="0" w:firstRowLastColumn="0" w:lastRowFirstColumn="0" w:lastRowLastColumn="0"/>
            </w:pPr>
            <w:r w:rsidRPr="00181C91">
              <w:t>5</w:t>
            </w:r>
          </w:p>
        </w:tc>
        <w:tc>
          <w:tcPr>
            <w:tcW w:w="7371" w:type="dxa"/>
            <w:tcBorders>
              <w:top w:val="single" w:sz="4" w:space="0" w:color="auto"/>
              <w:left w:val="single" w:sz="4" w:space="0" w:color="auto"/>
              <w:bottom w:val="single" w:sz="4" w:space="0" w:color="auto"/>
              <w:right w:val="single" w:sz="4" w:space="0" w:color="auto"/>
            </w:tcBorders>
          </w:tcPr>
          <w:p w14:paraId="6BED6619" w14:textId="046C6B58" w:rsidR="00181C91" w:rsidRDefault="00181C91" w:rsidP="00181C91">
            <w:pPr>
              <w:spacing w:line="276" w:lineRule="auto"/>
              <w:jc w:val="center"/>
              <w:cnfStyle w:val="000000100000" w:firstRow="0" w:lastRow="0" w:firstColumn="0" w:lastColumn="0" w:oddVBand="0" w:evenVBand="0" w:oddHBand="1" w:evenHBand="0" w:firstRowFirstColumn="0" w:firstRowLastColumn="0" w:lastRowFirstColumn="0" w:lastRowLastColumn="0"/>
            </w:pPr>
            <w:r>
              <w:t>Error messages are written in plain language and easy to understand</w:t>
            </w:r>
          </w:p>
        </w:tc>
      </w:tr>
      <w:tr w:rsidR="00181C91" w14:paraId="0D7508E4" w14:textId="77777777" w:rsidTr="00181C91">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A5685" w14:textId="3DE42737" w:rsidR="00181C91" w:rsidRPr="00181C91" w:rsidRDefault="00181C91" w:rsidP="00181C91">
            <w:pPr>
              <w:spacing w:line="276" w:lineRule="auto"/>
              <w:jc w:val="center"/>
              <w:rPr>
                <w:b w:val="0"/>
              </w:rPr>
            </w:pPr>
            <w:r w:rsidRPr="00181C91">
              <w:rPr>
                <w:b w:val="0"/>
              </w:rPr>
              <w:t>6</w:t>
            </w:r>
          </w:p>
        </w:tc>
        <w:tc>
          <w:tcPr>
            <w:tcW w:w="15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C701C0" w14:textId="2E948687" w:rsidR="00181C91" w:rsidRPr="00181C91" w:rsidRDefault="00181C91" w:rsidP="00181C91">
            <w:pPr>
              <w:spacing w:line="276" w:lineRule="auto"/>
              <w:jc w:val="center"/>
              <w:cnfStyle w:val="000000000000" w:firstRow="0" w:lastRow="0" w:firstColumn="0" w:lastColumn="0" w:oddVBand="0" w:evenVBand="0" w:oddHBand="0" w:evenHBand="0" w:firstRowFirstColumn="0" w:firstRowLastColumn="0" w:lastRowFirstColumn="0" w:lastRowLastColumn="0"/>
            </w:pPr>
            <w:r w:rsidRPr="00181C91">
              <w:t>7</w:t>
            </w:r>
          </w:p>
        </w:tc>
        <w:tc>
          <w:tcPr>
            <w:tcW w:w="7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A6252E" w14:textId="0D1003D1" w:rsidR="00181C91" w:rsidRDefault="00181C91" w:rsidP="00181C91">
            <w:pPr>
              <w:spacing w:line="276" w:lineRule="auto"/>
              <w:jc w:val="center"/>
              <w:cnfStyle w:val="000000000000" w:firstRow="0" w:lastRow="0" w:firstColumn="0" w:lastColumn="0" w:oddVBand="0" w:evenVBand="0" w:oddHBand="0" w:evenHBand="0" w:firstRowFirstColumn="0" w:firstRowLastColumn="0" w:lastRowFirstColumn="0" w:lastRowLastColumn="0"/>
            </w:pPr>
            <w:r>
              <w:t>Inactive menu items greyed out</w:t>
            </w:r>
          </w:p>
        </w:tc>
      </w:tr>
    </w:tbl>
    <w:p w14:paraId="005BFDB9" w14:textId="2AB557E3" w:rsidR="004109D6" w:rsidRPr="004109D6" w:rsidRDefault="004A241B" w:rsidP="00A50EEC">
      <w:pPr>
        <w:pStyle w:val="Heading3"/>
        <w:spacing w:line="276" w:lineRule="auto"/>
        <w:pPrChange w:id="64" w:author="Christopher Jones" w:date="2018-12-26T19:06:00Z">
          <w:pPr>
            <w:pStyle w:val="Heading3"/>
            <w:numPr>
              <w:ilvl w:val="2"/>
              <w:numId w:val="1"/>
            </w:numPr>
            <w:spacing w:line="276" w:lineRule="auto"/>
            <w:ind w:left="1080" w:hanging="720"/>
          </w:pPr>
        </w:pPrChange>
      </w:pPr>
      <w:r>
        <w:t>Negative Findings</w:t>
      </w:r>
    </w:p>
    <w:tbl>
      <w:tblPr>
        <w:tblStyle w:val="PlainTable3"/>
        <w:tblW w:w="10485"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413"/>
        <w:gridCol w:w="7512"/>
      </w:tblGrid>
      <w:tr w:rsidR="00F27F4B" w14:paraId="4BAD3A6D" w14:textId="77777777" w:rsidTr="009F4F76">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1560" w:type="dxa"/>
            <w:tcBorders>
              <w:bottom w:val="none" w:sz="0" w:space="0" w:color="auto"/>
              <w:right w:val="none" w:sz="0" w:space="0" w:color="auto"/>
            </w:tcBorders>
            <w:shd w:val="clear" w:color="auto" w:fill="F2F2F2" w:themeFill="background1" w:themeFillShade="F2"/>
          </w:tcPr>
          <w:p w14:paraId="53984F80" w14:textId="77777777" w:rsidR="00864327" w:rsidRDefault="00864327" w:rsidP="005E6B08">
            <w:pPr>
              <w:spacing w:line="276" w:lineRule="auto"/>
              <w:jc w:val="center"/>
            </w:pPr>
            <w:r>
              <w:t xml:space="preserve">Finding </w:t>
            </w:r>
          </w:p>
          <w:p w14:paraId="2C00A270" w14:textId="6E79D975" w:rsidR="00F27F4B" w:rsidRPr="00516E1B" w:rsidRDefault="00F27F4B" w:rsidP="005E6B08">
            <w:pPr>
              <w:spacing w:line="276" w:lineRule="auto"/>
              <w:jc w:val="center"/>
            </w:pPr>
            <w:r>
              <w:t>No.</w:t>
            </w:r>
          </w:p>
        </w:tc>
        <w:tc>
          <w:tcPr>
            <w:tcW w:w="1413" w:type="dxa"/>
            <w:tcBorders>
              <w:bottom w:val="none" w:sz="0" w:space="0" w:color="auto"/>
            </w:tcBorders>
            <w:shd w:val="clear" w:color="auto" w:fill="FFFFFF" w:themeFill="background1"/>
          </w:tcPr>
          <w:p w14:paraId="61E1A9CA" w14:textId="5A671B83" w:rsidR="00F27F4B" w:rsidRPr="00516E1B" w:rsidRDefault="00F27F4B" w:rsidP="002C29C4">
            <w:pPr>
              <w:spacing w:line="276" w:lineRule="auto"/>
              <w:jc w:val="center"/>
              <w:cnfStyle w:val="100000000000" w:firstRow="1" w:lastRow="0" w:firstColumn="0" w:lastColumn="0" w:oddVBand="0" w:evenVBand="0" w:oddHBand="0" w:evenHBand="0" w:firstRowFirstColumn="0" w:firstRowLastColumn="0" w:lastRowFirstColumn="0" w:lastRowLastColumn="0"/>
            </w:pPr>
            <w:r>
              <w:t>Heuristic Violated</w:t>
            </w:r>
          </w:p>
        </w:tc>
        <w:tc>
          <w:tcPr>
            <w:tcW w:w="7512" w:type="dxa"/>
            <w:tcBorders>
              <w:bottom w:val="none" w:sz="0" w:space="0" w:color="auto"/>
            </w:tcBorders>
            <w:shd w:val="clear" w:color="auto" w:fill="F2F2F2" w:themeFill="background1" w:themeFillShade="F2"/>
          </w:tcPr>
          <w:p w14:paraId="2F646E71" w14:textId="44DF5E7B" w:rsidR="00F27F4B" w:rsidRPr="00516E1B" w:rsidRDefault="00F27F4B" w:rsidP="002C29C4">
            <w:pPr>
              <w:spacing w:line="276" w:lineRule="auto"/>
              <w:jc w:val="center"/>
              <w:cnfStyle w:val="100000000000" w:firstRow="1" w:lastRow="0" w:firstColumn="0" w:lastColumn="0" w:oddVBand="0" w:evenVBand="0" w:oddHBand="0" w:evenHBand="0" w:firstRowFirstColumn="0" w:firstRowLastColumn="0" w:lastRowFirstColumn="0" w:lastRowLastColumn="0"/>
            </w:pPr>
            <w:r w:rsidRPr="00516E1B">
              <w:t>Task/Issue</w:t>
            </w:r>
            <w:r w:rsidR="003B140F">
              <w:t>/Description</w:t>
            </w:r>
          </w:p>
        </w:tc>
      </w:tr>
      <w:tr w:rsidR="00F27F4B" w14:paraId="5FFA7675" w14:textId="77777777" w:rsidTr="009F4F7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vAlign w:val="center"/>
          </w:tcPr>
          <w:p w14:paraId="5448F0A3" w14:textId="653D504E" w:rsidR="00F27F4B" w:rsidRDefault="00F27F4B" w:rsidP="00F27F4B">
            <w:pPr>
              <w:spacing w:line="276" w:lineRule="auto"/>
              <w:jc w:val="center"/>
              <w:rPr>
                <w:b w:val="0"/>
              </w:rPr>
            </w:pPr>
            <w:r>
              <w:rPr>
                <w:b w:val="0"/>
              </w:rPr>
              <w:t>7</w:t>
            </w:r>
          </w:p>
        </w:tc>
        <w:tc>
          <w:tcPr>
            <w:tcW w:w="1413" w:type="dxa"/>
            <w:vMerge w:val="restart"/>
            <w:shd w:val="clear" w:color="auto" w:fill="FFFFFF" w:themeFill="background1"/>
            <w:vAlign w:val="center"/>
          </w:tcPr>
          <w:p w14:paraId="7017B927" w14:textId="60919486" w:rsidR="00F27F4B" w:rsidRPr="00F27F4B"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rsidRPr="00F27F4B">
              <w:t>1</w:t>
            </w:r>
          </w:p>
        </w:tc>
        <w:tc>
          <w:tcPr>
            <w:tcW w:w="7512" w:type="dxa"/>
          </w:tcPr>
          <w:p w14:paraId="0D4478B5" w14:textId="293BA438" w:rsidR="00F27F4B" w:rsidRPr="00A3419F"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rsidRPr="00A3419F">
              <w:t>Not every display begins with a title or header that describes the contents.</w:t>
            </w:r>
          </w:p>
        </w:tc>
      </w:tr>
      <w:tr w:rsidR="00F27F4B" w14:paraId="27FCCAB7" w14:textId="77777777" w:rsidTr="009F4F76">
        <w:trPr>
          <w:trHeight w:val="335"/>
        </w:trPr>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shd w:val="clear" w:color="auto" w:fill="F2F2F2" w:themeFill="background1" w:themeFillShade="F2"/>
            <w:vAlign w:val="center"/>
          </w:tcPr>
          <w:p w14:paraId="04FDA579" w14:textId="24F898BB" w:rsidR="00F27F4B" w:rsidRDefault="00F27F4B" w:rsidP="00F27F4B">
            <w:pPr>
              <w:spacing w:line="276" w:lineRule="auto"/>
              <w:jc w:val="center"/>
              <w:rPr>
                <w:b w:val="0"/>
              </w:rPr>
            </w:pPr>
            <w:r>
              <w:rPr>
                <w:b w:val="0"/>
              </w:rPr>
              <w:t>8</w:t>
            </w:r>
          </w:p>
        </w:tc>
        <w:tc>
          <w:tcPr>
            <w:tcW w:w="1413" w:type="dxa"/>
            <w:vMerge/>
            <w:shd w:val="clear" w:color="auto" w:fill="FFFFFF" w:themeFill="background1"/>
            <w:vAlign w:val="center"/>
          </w:tcPr>
          <w:p w14:paraId="4AE81F4B" w14:textId="77777777" w:rsidR="00F27F4B" w:rsidRPr="00F27F4B"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7512" w:type="dxa"/>
            <w:shd w:val="clear" w:color="auto" w:fill="F2F2F2" w:themeFill="background1" w:themeFillShade="F2"/>
          </w:tcPr>
          <w:p w14:paraId="11C1C28A" w14:textId="592711F1" w:rsidR="00F27F4B" w:rsidRPr="00A3419F"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r>
              <w:t>No feedback when keys are pressed</w:t>
            </w:r>
          </w:p>
        </w:tc>
      </w:tr>
      <w:tr w:rsidR="00F27F4B" w14:paraId="43DBB4C2" w14:textId="77777777" w:rsidTr="009F4F7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vAlign w:val="center"/>
          </w:tcPr>
          <w:p w14:paraId="76153654" w14:textId="179B083D" w:rsidR="00F27F4B" w:rsidRDefault="001A6E09" w:rsidP="00F27F4B">
            <w:pPr>
              <w:spacing w:line="276" w:lineRule="auto"/>
              <w:jc w:val="center"/>
              <w:rPr>
                <w:b w:val="0"/>
              </w:rPr>
            </w:pPr>
            <w:r>
              <w:rPr>
                <w:b w:val="0"/>
              </w:rPr>
              <w:t>9</w:t>
            </w:r>
          </w:p>
        </w:tc>
        <w:tc>
          <w:tcPr>
            <w:tcW w:w="1413" w:type="dxa"/>
            <w:vMerge/>
            <w:shd w:val="clear" w:color="auto" w:fill="FFFFFF" w:themeFill="background1"/>
            <w:vAlign w:val="center"/>
          </w:tcPr>
          <w:p w14:paraId="0A450B40" w14:textId="77777777" w:rsidR="00F27F4B" w:rsidRPr="00F27F4B"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7512" w:type="dxa"/>
          </w:tcPr>
          <w:p w14:paraId="26D22762" w14:textId="774AC3C3" w:rsidR="00F27F4B"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t>Not all the icons are concrete and familiar</w:t>
            </w:r>
          </w:p>
        </w:tc>
      </w:tr>
      <w:tr w:rsidR="00F27F4B" w14:paraId="01EF0F0C" w14:textId="77777777" w:rsidTr="001F1A56">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shd w:val="clear" w:color="auto" w:fill="F2F2F2" w:themeFill="background1" w:themeFillShade="F2"/>
            <w:vAlign w:val="center"/>
          </w:tcPr>
          <w:p w14:paraId="45053B56" w14:textId="1C3B854A" w:rsidR="00F27F4B" w:rsidRPr="00FE7207" w:rsidRDefault="001A6E09" w:rsidP="00F27F4B">
            <w:pPr>
              <w:spacing w:line="276" w:lineRule="auto"/>
              <w:jc w:val="center"/>
            </w:pPr>
            <w:r>
              <w:rPr>
                <w:b w:val="0"/>
              </w:rPr>
              <w:t>10</w:t>
            </w:r>
          </w:p>
        </w:tc>
        <w:tc>
          <w:tcPr>
            <w:tcW w:w="1413" w:type="dxa"/>
            <w:shd w:val="clear" w:color="auto" w:fill="FFFFFF" w:themeFill="background1"/>
            <w:vAlign w:val="center"/>
          </w:tcPr>
          <w:p w14:paraId="0083AB62" w14:textId="1446CF9C" w:rsidR="00F27F4B" w:rsidRPr="00F27F4B"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r w:rsidRPr="00F27F4B">
              <w:t>4</w:t>
            </w:r>
          </w:p>
        </w:tc>
        <w:tc>
          <w:tcPr>
            <w:tcW w:w="7512" w:type="dxa"/>
            <w:shd w:val="clear" w:color="auto" w:fill="F2F2F2" w:themeFill="background1" w:themeFillShade="F2"/>
          </w:tcPr>
          <w:p w14:paraId="56813D0E" w14:textId="15CD5006" w:rsidR="00F27F4B" w:rsidRPr="00FE7207"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r>
              <w:t>Not all icons are labelled</w:t>
            </w:r>
          </w:p>
        </w:tc>
      </w:tr>
      <w:tr w:rsidR="00F27F4B" w14:paraId="054668C7" w14:textId="77777777" w:rsidTr="009F4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vAlign w:val="center"/>
          </w:tcPr>
          <w:p w14:paraId="49BA914C" w14:textId="49ABDC8C" w:rsidR="00F27F4B" w:rsidRDefault="001A6E09" w:rsidP="00F27F4B">
            <w:pPr>
              <w:spacing w:line="276" w:lineRule="auto"/>
              <w:jc w:val="center"/>
              <w:rPr>
                <w:b w:val="0"/>
              </w:rPr>
            </w:pPr>
            <w:r>
              <w:rPr>
                <w:b w:val="0"/>
              </w:rPr>
              <w:t>11</w:t>
            </w:r>
          </w:p>
        </w:tc>
        <w:tc>
          <w:tcPr>
            <w:tcW w:w="1413" w:type="dxa"/>
            <w:vMerge w:val="restart"/>
            <w:shd w:val="clear" w:color="auto" w:fill="FFFFFF" w:themeFill="background1"/>
            <w:vAlign w:val="center"/>
          </w:tcPr>
          <w:p w14:paraId="36214D44" w14:textId="7B9749FE" w:rsidR="00F27F4B" w:rsidRPr="00F27F4B"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rsidRPr="00F27F4B">
              <w:t>5</w:t>
            </w:r>
          </w:p>
        </w:tc>
        <w:tc>
          <w:tcPr>
            <w:tcW w:w="7512" w:type="dxa"/>
          </w:tcPr>
          <w:p w14:paraId="1564E32F" w14:textId="565280BA" w:rsidR="00F27F4B" w:rsidRPr="00FE7207"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t>Sound not used to signal an error</w:t>
            </w:r>
          </w:p>
        </w:tc>
      </w:tr>
      <w:tr w:rsidR="00F27F4B" w14:paraId="595F74ED" w14:textId="77777777" w:rsidTr="001F1A56">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shd w:val="clear" w:color="auto" w:fill="F2F2F2" w:themeFill="background1" w:themeFillShade="F2"/>
            <w:vAlign w:val="center"/>
          </w:tcPr>
          <w:p w14:paraId="6F592E0A" w14:textId="10F42579" w:rsidR="00F27F4B" w:rsidRDefault="001A6E09" w:rsidP="00F27F4B">
            <w:pPr>
              <w:spacing w:line="276" w:lineRule="auto"/>
              <w:jc w:val="center"/>
              <w:rPr>
                <w:b w:val="0"/>
              </w:rPr>
            </w:pPr>
            <w:r>
              <w:rPr>
                <w:b w:val="0"/>
              </w:rPr>
              <w:t>12</w:t>
            </w:r>
          </w:p>
        </w:tc>
        <w:tc>
          <w:tcPr>
            <w:tcW w:w="1413" w:type="dxa"/>
            <w:vMerge/>
            <w:shd w:val="clear" w:color="auto" w:fill="FFFFFF" w:themeFill="background1"/>
            <w:vAlign w:val="center"/>
          </w:tcPr>
          <w:p w14:paraId="683F8E8D" w14:textId="77777777" w:rsidR="00F27F4B" w:rsidRPr="00F27F4B"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7512" w:type="dxa"/>
            <w:shd w:val="clear" w:color="auto" w:fill="F2F2F2" w:themeFill="background1" w:themeFillShade="F2"/>
          </w:tcPr>
          <w:p w14:paraId="4B4825E0" w14:textId="369E0C03" w:rsidR="00F27F4B" w:rsidRPr="00FE7207"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r>
              <w:t>Error messages don’t suggest the cause of the problem</w:t>
            </w:r>
          </w:p>
        </w:tc>
      </w:tr>
      <w:tr w:rsidR="00F27F4B" w14:paraId="01E25882" w14:textId="77777777" w:rsidTr="009F4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vAlign w:val="center"/>
          </w:tcPr>
          <w:p w14:paraId="5A54CF0E" w14:textId="0C42BF49" w:rsidR="00F27F4B" w:rsidRDefault="001A6E09" w:rsidP="00F27F4B">
            <w:pPr>
              <w:spacing w:line="276" w:lineRule="auto"/>
              <w:jc w:val="center"/>
              <w:rPr>
                <w:b w:val="0"/>
              </w:rPr>
            </w:pPr>
            <w:r>
              <w:rPr>
                <w:b w:val="0"/>
              </w:rPr>
              <w:t>13</w:t>
            </w:r>
          </w:p>
        </w:tc>
        <w:tc>
          <w:tcPr>
            <w:tcW w:w="1413" w:type="dxa"/>
            <w:vMerge/>
            <w:shd w:val="clear" w:color="auto" w:fill="FFFFFF" w:themeFill="background1"/>
            <w:vAlign w:val="center"/>
          </w:tcPr>
          <w:p w14:paraId="3E484C3A" w14:textId="77777777" w:rsidR="00F27F4B" w:rsidRPr="00F27F4B"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7512" w:type="dxa"/>
          </w:tcPr>
          <w:p w14:paraId="029841A7" w14:textId="694CB1A7" w:rsidR="00F27F4B" w:rsidRPr="00FE7207"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t>Error messages don’t indicate what action the user needs to take to correct the error</w:t>
            </w:r>
          </w:p>
        </w:tc>
      </w:tr>
      <w:tr w:rsidR="00F27F4B" w14:paraId="6ED08163" w14:textId="77777777" w:rsidTr="001F1A56">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shd w:val="clear" w:color="auto" w:fill="F2F2F2" w:themeFill="background1" w:themeFillShade="F2"/>
            <w:vAlign w:val="center"/>
          </w:tcPr>
          <w:p w14:paraId="55911E24" w14:textId="7870F8E5" w:rsidR="00F27F4B" w:rsidRDefault="001A6E09" w:rsidP="00F27F4B">
            <w:pPr>
              <w:spacing w:line="276" w:lineRule="auto"/>
              <w:jc w:val="center"/>
              <w:rPr>
                <w:b w:val="0"/>
              </w:rPr>
            </w:pPr>
            <w:r>
              <w:rPr>
                <w:b w:val="0"/>
              </w:rPr>
              <w:t>14</w:t>
            </w:r>
          </w:p>
        </w:tc>
        <w:tc>
          <w:tcPr>
            <w:tcW w:w="1413" w:type="dxa"/>
            <w:shd w:val="clear" w:color="auto" w:fill="FFFFFF" w:themeFill="background1"/>
            <w:vAlign w:val="center"/>
          </w:tcPr>
          <w:p w14:paraId="20DCD91E" w14:textId="75FE898F" w:rsidR="00F27F4B" w:rsidRPr="00F27F4B"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r w:rsidRPr="00F27F4B">
              <w:t>6</w:t>
            </w:r>
          </w:p>
        </w:tc>
        <w:tc>
          <w:tcPr>
            <w:tcW w:w="7512" w:type="dxa"/>
            <w:shd w:val="clear" w:color="auto" w:fill="F2F2F2" w:themeFill="background1" w:themeFillShade="F2"/>
          </w:tcPr>
          <w:p w14:paraId="3B3E29B7" w14:textId="76A130DF" w:rsidR="00F27F4B" w:rsidRDefault="00F27F4B" w:rsidP="00F27F4B">
            <w:pPr>
              <w:spacing w:line="276" w:lineRule="auto"/>
              <w:jc w:val="center"/>
              <w:cnfStyle w:val="000000000000" w:firstRow="0" w:lastRow="0" w:firstColumn="0" w:lastColumn="0" w:oddVBand="0" w:evenVBand="0" w:oddHBand="0" w:evenHBand="0" w:firstRowFirstColumn="0" w:firstRowLastColumn="0" w:lastRowFirstColumn="0" w:lastRowLastColumn="0"/>
            </w:pPr>
            <w:r w:rsidRPr="00FE7207">
              <w:t>Difficult to find how to sign out of user account.</w:t>
            </w:r>
            <w:r>
              <w:t xml:space="preserve"> – Forcing users to go through the settings to sign out.</w:t>
            </w:r>
          </w:p>
        </w:tc>
      </w:tr>
      <w:tr w:rsidR="00F27F4B" w14:paraId="7224019F" w14:textId="77777777" w:rsidTr="009F4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vAlign w:val="center"/>
          </w:tcPr>
          <w:p w14:paraId="5B89C09E" w14:textId="3B723421" w:rsidR="00F27F4B" w:rsidRDefault="001A6E09" w:rsidP="00F27F4B">
            <w:pPr>
              <w:spacing w:line="276" w:lineRule="auto"/>
              <w:jc w:val="center"/>
              <w:rPr>
                <w:b w:val="0"/>
              </w:rPr>
            </w:pPr>
            <w:r>
              <w:rPr>
                <w:b w:val="0"/>
              </w:rPr>
              <w:t>15</w:t>
            </w:r>
          </w:p>
        </w:tc>
        <w:tc>
          <w:tcPr>
            <w:tcW w:w="1413" w:type="dxa"/>
            <w:shd w:val="clear" w:color="auto" w:fill="FFFFFF" w:themeFill="background1"/>
            <w:vAlign w:val="center"/>
          </w:tcPr>
          <w:p w14:paraId="426C90FD" w14:textId="40F02F8E" w:rsidR="00F27F4B" w:rsidRPr="00F27F4B" w:rsidRDefault="00F27F4B" w:rsidP="00F27F4B">
            <w:pPr>
              <w:spacing w:line="276" w:lineRule="auto"/>
              <w:jc w:val="center"/>
              <w:cnfStyle w:val="000000100000" w:firstRow="0" w:lastRow="0" w:firstColumn="0" w:lastColumn="0" w:oddVBand="0" w:evenVBand="0" w:oddHBand="1" w:evenHBand="0" w:firstRowFirstColumn="0" w:firstRowLastColumn="0" w:lastRowFirstColumn="0" w:lastRowLastColumn="0"/>
            </w:pPr>
            <w:r w:rsidRPr="00F27F4B">
              <w:t>7</w:t>
            </w:r>
          </w:p>
        </w:tc>
        <w:tc>
          <w:tcPr>
            <w:tcW w:w="7512" w:type="dxa"/>
          </w:tcPr>
          <w:p w14:paraId="4EAF4A1F" w14:textId="1F22D760" w:rsidR="004109D6" w:rsidRPr="00FE7207" w:rsidRDefault="00F27F4B" w:rsidP="004109D6">
            <w:pPr>
              <w:spacing w:line="276" w:lineRule="auto"/>
              <w:jc w:val="center"/>
              <w:cnfStyle w:val="000000100000" w:firstRow="0" w:lastRow="0" w:firstColumn="0" w:lastColumn="0" w:oddVBand="0" w:evenVBand="0" w:oddHBand="1" w:evenHBand="0" w:firstRowFirstColumn="0" w:firstRowLastColumn="0" w:lastRowFirstColumn="0" w:lastRowLastColumn="0"/>
            </w:pPr>
            <w:r>
              <w:t>Colour-coding not found throughout the system</w:t>
            </w:r>
          </w:p>
        </w:tc>
      </w:tr>
    </w:tbl>
    <w:p w14:paraId="2BA3F427" w14:textId="5664E43C" w:rsidR="00B27D90" w:rsidRPr="00C423B2" w:rsidRDefault="008624AD" w:rsidP="002C29C4">
      <w:pPr>
        <w:pStyle w:val="Heading1"/>
        <w:spacing w:line="276" w:lineRule="auto"/>
      </w:pPr>
      <w:r>
        <w:t>5</w:t>
      </w:r>
      <w:r>
        <w:tab/>
      </w:r>
      <w:r w:rsidR="003D6E41">
        <w:t>Discussion</w:t>
      </w:r>
      <w:bookmarkEnd w:id="63"/>
    </w:p>
    <w:p w14:paraId="368E878D" w14:textId="0DE0ADF8" w:rsidR="00D64BFC" w:rsidRDefault="00D64BFC" w:rsidP="002C29C4">
      <w:pPr>
        <w:pStyle w:val="Heading2"/>
        <w:spacing w:line="276" w:lineRule="auto"/>
      </w:pPr>
      <w:r>
        <w:t>5.1</w:t>
      </w:r>
      <w:r>
        <w:tab/>
        <w:t>System Usability Scale</w:t>
      </w:r>
    </w:p>
    <w:p w14:paraId="6C44DCF6" w14:textId="6FF4E2CD" w:rsidR="00D64BFC" w:rsidRDefault="00D64BFC" w:rsidP="002C29C4">
      <w:pPr>
        <w:spacing w:line="276" w:lineRule="auto"/>
      </w:pPr>
      <w:r w:rsidRPr="00E01CA4">
        <w:rPr>
          <w:i/>
        </w:rPr>
        <w:t xml:space="preserve">Figure </w:t>
      </w:r>
      <w:r w:rsidR="009A1642" w:rsidRPr="00E01CA4">
        <w:rPr>
          <w:i/>
        </w:rPr>
        <w:t>5</w:t>
      </w:r>
      <w:r w:rsidRPr="00E01CA4">
        <w:rPr>
          <w:i/>
        </w:rPr>
        <w:t>(a)</w:t>
      </w:r>
      <w:r>
        <w:t xml:space="preserve"> shows the SUS score of each test user; </w:t>
      </w:r>
      <w:r w:rsidR="00DB2891">
        <w:t>most scoring</w:t>
      </w:r>
      <w:r>
        <w:t xml:space="preserve"> bet</w:t>
      </w:r>
      <w:r w:rsidR="00DB2891">
        <w:t>ter than the benchmark. Overall</w:t>
      </w:r>
      <w:r>
        <w:t xml:space="preserve"> the Duolingo application has obtained an average SUS score of</w:t>
      </w:r>
      <w:r w:rsidR="005F09EA">
        <w:t xml:space="preserve"> </w:t>
      </w:r>
      <w:r w:rsidR="00955275">
        <w:t>72.5</w:t>
      </w:r>
      <w:r w:rsidR="00DB2891">
        <w:t xml:space="preserve">, </w:t>
      </w:r>
      <w:r>
        <w:t>well above the benc</w:t>
      </w:r>
      <w:r w:rsidR="00DB2891">
        <w:t>hmark (68)</w:t>
      </w:r>
      <w:r>
        <w:t xml:space="preserve"> showing </w:t>
      </w:r>
      <w:r w:rsidR="00DB2891">
        <w:t>a</w:t>
      </w:r>
      <w:r>
        <w:t xml:space="preserve"> score falling between “good” and “excellent”. </w:t>
      </w:r>
    </w:p>
    <w:p w14:paraId="6970A6D9" w14:textId="246DF820" w:rsidR="00DB2891" w:rsidRDefault="00D64BFC" w:rsidP="002C29C4">
      <w:pPr>
        <w:spacing w:line="276" w:lineRule="auto"/>
      </w:pPr>
      <w:r w:rsidRPr="00E01CA4">
        <w:rPr>
          <w:i/>
        </w:rPr>
        <w:t xml:space="preserve">Figure </w:t>
      </w:r>
      <w:r w:rsidR="009A1642" w:rsidRPr="00E01CA4">
        <w:rPr>
          <w:i/>
        </w:rPr>
        <w:t>5</w:t>
      </w:r>
      <w:r w:rsidRPr="00E01CA4">
        <w:rPr>
          <w:i/>
        </w:rPr>
        <w:t>(b)</w:t>
      </w:r>
      <w:r>
        <w:t xml:space="preserve"> shows a</w:t>
      </w:r>
      <w:r w:rsidR="00DB2891">
        <w:t xml:space="preserve"> Box-and Whisker diagram of the 10 SUS statement scores</w:t>
      </w:r>
      <w:r>
        <w:t xml:space="preserve">. The diagram </w:t>
      </w:r>
      <w:r w:rsidR="00DB2891">
        <w:t>displays</w:t>
      </w:r>
      <w:r>
        <w:t xml:space="preserve"> the median</w:t>
      </w:r>
      <w:r w:rsidR="00DB2891">
        <w:t xml:space="preserve"> and</w:t>
      </w:r>
      <w:r>
        <w:t xml:space="preserve"> distribution of the </w:t>
      </w:r>
      <w:r w:rsidR="00DB2891">
        <w:t>scores</w:t>
      </w:r>
      <w:r>
        <w:t xml:space="preserve">. </w:t>
      </w:r>
      <w:r w:rsidR="00BB3724">
        <w:t>T</w:t>
      </w:r>
      <w:r>
        <w:t xml:space="preserve">he </w:t>
      </w:r>
      <w:r w:rsidR="002F1055">
        <w:t>mean is 72.5, w</w:t>
      </w:r>
      <w:r w:rsidR="00DB2891">
        <w:t>hich is an impressive result.</w:t>
      </w:r>
    </w:p>
    <w:p w14:paraId="3F321D9A" w14:textId="3AC9D55D" w:rsidR="00C362C3" w:rsidRDefault="001F1A56" w:rsidP="001F1A56">
      <w:pPr>
        <w:spacing w:line="276" w:lineRule="auto"/>
      </w:pPr>
      <w:r>
        <w:t xml:space="preserve">In addition, </w:t>
      </w:r>
      <w:r w:rsidR="00BB3724">
        <w:t>I</w:t>
      </w:r>
      <w:r>
        <w:t xml:space="preserve"> </w:t>
      </w:r>
      <w:r w:rsidR="000A3FF1">
        <w:t>can see that the highest average score</w:t>
      </w:r>
      <w:r>
        <w:t xml:space="preserve"> </w:t>
      </w:r>
      <w:r w:rsidR="000A3FF1">
        <w:t>is</w:t>
      </w:r>
      <w:r>
        <w:t xml:space="preserve"> 85 for question 1, showing that the users have evaluated the Duolingo app </w:t>
      </w:r>
      <w:r w:rsidR="000A3FF1">
        <w:t>to</w:t>
      </w:r>
      <w:r>
        <w:t xml:space="preserve"> not</w:t>
      </w:r>
      <w:r w:rsidR="000A3FF1">
        <w:t xml:space="preserve"> be a</w:t>
      </w:r>
      <w:r>
        <w:t xml:space="preserve"> complex</w:t>
      </w:r>
      <w:r w:rsidR="000A3FF1">
        <w:t xml:space="preserve"> system</w:t>
      </w:r>
      <w:r>
        <w:t xml:space="preserve">. Due to its simplicity, it makes is a </w:t>
      </w:r>
      <w:r w:rsidR="000A3FF1">
        <w:t>valuable</w:t>
      </w:r>
      <w:r>
        <w:t xml:space="preserve"> platform for newcomers to begin </w:t>
      </w:r>
      <w:r w:rsidR="000A3FF1">
        <w:t>participating</w:t>
      </w:r>
      <w:r>
        <w:t xml:space="preserve"> in their online courses.</w:t>
      </w:r>
    </w:p>
    <w:p w14:paraId="202FF032" w14:textId="77777777" w:rsidR="00864327" w:rsidRDefault="00864327" w:rsidP="001F1A56">
      <w:pPr>
        <w:spacing w:line="276" w:lineRule="auto"/>
      </w:pPr>
    </w:p>
    <w:p w14:paraId="0CA9F099" w14:textId="77777777" w:rsidR="000A3FF1" w:rsidRDefault="000A3FF1" w:rsidP="001F1A56">
      <w:pPr>
        <w:spacing w:line="276" w:lineRule="auto"/>
      </w:pPr>
    </w:p>
    <w:p w14:paraId="2ACE7202" w14:textId="3F4E38D5" w:rsidR="00D64BFC" w:rsidRDefault="00D64BFC" w:rsidP="002C29C4">
      <w:pPr>
        <w:pStyle w:val="Heading2"/>
        <w:spacing w:line="276" w:lineRule="auto"/>
      </w:pPr>
      <w:r>
        <w:lastRenderedPageBreak/>
        <w:t>5.2</w:t>
      </w:r>
      <w:r>
        <w:tab/>
        <w:t>User-Centred Design</w:t>
      </w:r>
    </w:p>
    <w:p w14:paraId="29D8DCA5" w14:textId="72032823" w:rsidR="00724373" w:rsidRDefault="00724373" w:rsidP="00724373">
      <w:pPr>
        <w:spacing w:line="276" w:lineRule="auto"/>
      </w:pPr>
      <w:r w:rsidRPr="00E01CA4">
        <w:rPr>
          <w:i/>
        </w:rPr>
        <w:t>Figure 6</w:t>
      </w:r>
      <w:r>
        <w:t xml:space="preserve"> describes complications that are </w:t>
      </w:r>
      <w:r w:rsidR="00791FBC">
        <w:t>encountered</w:t>
      </w:r>
      <w:r>
        <w:t xml:space="preserve"> while using Duolingo in the perspective of users. UCD revealed many queries and resolutions that were never considered in stakeholder’s point of view.</w:t>
      </w:r>
    </w:p>
    <w:p w14:paraId="6BC2E1FE" w14:textId="195731ED" w:rsidR="00724373" w:rsidRPr="00724373" w:rsidRDefault="00724373" w:rsidP="00724373">
      <w:pPr>
        <w:spacing w:line="276" w:lineRule="auto"/>
      </w:pPr>
      <w:r>
        <w:t xml:space="preserve">Users discovered 5 main issues that they encountered while using the product on a daily basis, most </w:t>
      </w:r>
      <w:r w:rsidR="00791FBC">
        <w:t xml:space="preserve">were </w:t>
      </w:r>
      <w:r>
        <w:t xml:space="preserve">centred </w:t>
      </w:r>
      <w:r w:rsidR="00791FBC">
        <w:t>on</w:t>
      </w:r>
      <w:r>
        <w:t xml:space="preserve"> accessibility and quality of life. Developers </w:t>
      </w:r>
      <w:r w:rsidR="00791FBC">
        <w:t>should</w:t>
      </w:r>
      <w:r>
        <w:t xml:space="preserve"> commit more resources into producing features that will </w:t>
      </w:r>
      <w:r w:rsidR="00791FBC">
        <w:t xml:space="preserve">directly </w:t>
      </w:r>
      <w:r>
        <w:t>imp</w:t>
      </w:r>
      <w:r w:rsidR="00791FBC">
        <w:t>rove the experience of the app, these</w:t>
      </w:r>
      <w:r>
        <w:t xml:space="preserve"> features include implementing text-to-speech and a colour-blind mode for individuals.</w:t>
      </w:r>
    </w:p>
    <w:p w14:paraId="2E40548E" w14:textId="2A203099" w:rsidR="00724373" w:rsidRDefault="00724373" w:rsidP="00724373">
      <w:pPr>
        <w:spacing w:line="276" w:lineRule="auto"/>
      </w:pPr>
      <w:r>
        <w:t>The target audience identified for this application is everyone because the platform is centred on profiting through ad</w:t>
      </w:r>
      <w:r w:rsidR="00791FBC">
        <w:t xml:space="preserve"> revenue, </w:t>
      </w:r>
      <w:r>
        <w:t>creating</w:t>
      </w:r>
      <w:r w:rsidR="00791FBC">
        <w:t xml:space="preserve"> a</w:t>
      </w:r>
      <w:r>
        <w:t xml:space="preserve"> large user base </w:t>
      </w:r>
      <w:r w:rsidR="00791FBC">
        <w:t xml:space="preserve">due to its </w:t>
      </w:r>
      <w:r>
        <w:t>simpl</w:t>
      </w:r>
      <w:r w:rsidR="00791FBC">
        <w:t>icity and affordability</w:t>
      </w:r>
      <w:r>
        <w:t>.</w:t>
      </w:r>
      <w:r w:rsidR="000D3E04">
        <w:t xml:space="preserve"> </w:t>
      </w:r>
      <w:r w:rsidR="00BF0408">
        <w:t>H</w:t>
      </w:r>
      <w:r w:rsidR="000D3E04">
        <w:t xml:space="preserve">aving such an extensive target audience signifies that the product needs to contain components that will satisfy </w:t>
      </w:r>
      <w:r w:rsidR="00BF0408">
        <w:t>everybody</w:t>
      </w:r>
      <w:r w:rsidR="000D3E04">
        <w:t>, which is a very unrealistic expectation.</w:t>
      </w:r>
    </w:p>
    <w:p w14:paraId="775184B0" w14:textId="72B9496F" w:rsidR="00724373" w:rsidRPr="00724373" w:rsidRDefault="00724373" w:rsidP="00724373">
      <w:pPr>
        <w:spacing w:line="276" w:lineRule="auto"/>
      </w:pPr>
      <w:r>
        <w:t xml:space="preserve">Alternative methods that users </w:t>
      </w:r>
      <w:r w:rsidR="00BB3724">
        <w:t>adopted</w:t>
      </w:r>
      <w:r>
        <w:t xml:space="preserve"> </w:t>
      </w:r>
      <w:r w:rsidR="00BB3724">
        <w:t>include</w:t>
      </w:r>
      <w:r>
        <w:t xml:space="preserve"> language exchanges and </w:t>
      </w:r>
      <w:r w:rsidR="00BB3724">
        <w:t xml:space="preserve">external </w:t>
      </w:r>
      <w:r>
        <w:t xml:space="preserve">classes. </w:t>
      </w:r>
      <w:r w:rsidR="00BB3724">
        <w:t>UCD results</w:t>
      </w:r>
      <w:r>
        <w:t xml:space="preserve"> discovered that the </w:t>
      </w:r>
      <w:r w:rsidR="00BB3724">
        <w:t>leverage</w:t>
      </w:r>
      <w:r>
        <w:t xml:space="preserve"> Duolingo has over </w:t>
      </w:r>
      <w:r w:rsidR="00BB3724">
        <w:t>its</w:t>
      </w:r>
      <w:r>
        <w:t xml:space="preserve"> competitors </w:t>
      </w:r>
      <w:r w:rsidR="00BB3724">
        <w:t>are in</w:t>
      </w:r>
      <w:r>
        <w:t xml:space="preserve"> </w:t>
      </w:r>
      <w:r w:rsidR="00BB3724">
        <w:t>regards to</w:t>
      </w:r>
      <w:r>
        <w:t xml:space="preserve"> price of entry and </w:t>
      </w:r>
      <w:r w:rsidR="00BB3724">
        <w:t xml:space="preserve">the </w:t>
      </w:r>
      <w:r>
        <w:t xml:space="preserve">portability aspect </w:t>
      </w:r>
      <w:r w:rsidR="00BB3724">
        <w:t xml:space="preserve">that </w:t>
      </w:r>
      <w:r>
        <w:t>the smartphone provides. It however lacks the real speaking/listening experience that the alternatives provide.</w:t>
      </w:r>
    </w:p>
    <w:p w14:paraId="495A09DF" w14:textId="6AF58838" w:rsidR="00CB007F" w:rsidRDefault="009E7F5D" w:rsidP="002C29C4">
      <w:pPr>
        <w:spacing w:line="276" w:lineRule="auto"/>
      </w:pPr>
      <w:r>
        <w:t>T</w:t>
      </w:r>
      <w:r w:rsidR="00CB007F">
        <w:t xml:space="preserve">here were many anxieties that users felt while using the product. </w:t>
      </w:r>
      <w:r w:rsidR="002C3414">
        <w:t>Examples</w:t>
      </w:r>
      <w:r w:rsidR="00FF258B">
        <w:t xml:space="preserve"> being the smartphone’s</w:t>
      </w:r>
      <w:r w:rsidR="00CB007F">
        <w:t xml:space="preserve"> </w:t>
      </w:r>
      <w:r w:rsidR="00FF258B">
        <w:t xml:space="preserve">easily distracted nature </w:t>
      </w:r>
      <w:r w:rsidR="002C3414">
        <w:t>and the application’s lac</w:t>
      </w:r>
      <w:r w:rsidR="00FF258B">
        <w:t xml:space="preserve">k of ability to teach the users, which is </w:t>
      </w:r>
      <w:r w:rsidR="002C3414">
        <w:t xml:space="preserve">not as effective as </w:t>
      </w:r>
      <w:r w:rsidR="00FF258B">
        <w:t>users</w:t>
      </w:r>
      <w:r w:rsidR="002C3414">
        <w:t xml:space="preserve"> anticipated.  This show</w:t>
      </w:r>
      <w:r w:rsidR="00FF258B">
        <w:t>s</w:t>
      </w:r>
      <w:r w:rsidR="002C3414">
        <w:t xml:space="preserve"> the disparity that users want the application to achieve compared to what the application can </w:t>
      </w:r>
      <w:r w:rsidR="00907D4E">
        <w:t xml:space="preserve">ultimately </w:t>
      </w:r>
      <w:r w:rsidR="002C3414">
        <w:t xml:space="preserve">produce. </w:t>
      </w:r>
    </w:p>
    <w:p w14:paraId="2632B63D" w14:textId="79FFC86A" w:rsidR="00724373" w:rsidRPr="00724373" w:rsidRDefault="00F264CA" w:rsidP="002C29C4">
      <w:pPr>
        <w:spacing w:line="276" w:lineRule="auto"/>
      </w:pPr>
      <w:r>
        <w:t>S</w:t>
      </w:r>
      <w:r w:rsidR="00724373">
        <w:t xml:space="preserve">takeholders should work on producing </w:t>
      </w:r>
      <w:r w:rsidR="00907D4E">
        <w:t>more features</w:t>
      </w:r>
      <w:r w:rsidR="00724373">
        <w:t xml:space="preserve"> that </w:t>
      </w:r>
      <w:r w:rsidR="00907D4E">
        <w:t>manages</w:t>
      </w:r>
      <w:r w:rsidR="00724373">
        <w:t xml:space="preserve"> users of all </w:t>
      </w:r>
      <w:r w:rsidR="00907D4E">
        <w:t>proficiencies</w:t>
      </w:r>
      <w:r w:rsidR="00724373">
        <w:t xml:space="preserve"> </w:t>
      </w:r>
      <w:r w:rsidR="00907D4E">
        <w:t>when</w:t>
      </w:r>
      <w:r w:rsidR="00724373">
        <w:t xml:space="preserve"> </w:t>
      </w:r>
      <w:r w:rsidR="00907D4E">
        <w:t>utilising</w:t>
      </w:r>
      <w:r w:rsidR="00724373">
        <w:t xml:space="preserve"> the product, </w:t>
      </w:r>
      <w:r w:rsidR="008D671E">
        <w:t>whilst</w:t>
      </w:r>
      <w:r w:rsidR="00724373">
        <w:t xml:space="preserve"> making courses repetitive and beneficial.</w:t>
      </w:r>
    </w:p>
    <w:p w14:paraId="45F2DFAD" w14:textId="4BA34977" w:rsidR="00BA0BC3" w:rsidRDefault="00D64BFC" w:rsidP="002C29C4">
      <w:pPr>
        <w:pStyle w:val="Heading2"/>
        <w:spacing w:line="276" w:lineRule="auto"/>
      </w:pPr>
      <w:r>
        <w:t>5.3</w:t>
      </w:r>
      <w:r>
        <w:tab/>
        <w:t>Nielson’s Heuristic Evaluation</w:t>
      </w:r>
      <w:bookmarkStart w:id="65" w:name="_Toc531874584"/>
    </w:p>
    <w:p w14:paraId="524644A1" w14:textId="25EC65BC" w:rsidR="00920F0D" w:rsidRPr="00920F0D" w:rsidDel="00485569" w:rsidRDefault="00920F0D" w:rsidP="00920F0D">
      <w:pPr>
        <w:rPr>
          <w:del w:id="66" w:author="Christopher Jones" w:date="2018-12-20T18:14:00Z"/>
          <w:b/>
        </w:rPr>
      </w:pPr>
      <w:del w:id="67" w:author="Christopher Jones" w:date="2018-12-20T18:14:00Z">
        <w:r w:rsidRPr="00920F0D" w:rsidDel="00485569">
          <w:rPr>
            <w:b/>
          </w:rPr>
          <w:delText>Results Discussion</w:delText>
        </w:r>
      </w:del>
    </w:p>
    <w:p w14:paraId="29F3FEBB" w14:textId="0361A0E3" w:rsidR="00835509" w:rsidRDefault="0047673A" w:rsidP="002C29C4">
      <w:pPr>
        <w:spacing w:line="276" w:lineRule="auto"/>
      </w:pPr>
      <w:del w:id="68" w:author="Christopher Jones" w:date="2018-12-20T20:44:00Z">
        <w:r w:rsidDel="006679C5">
          <w:delText xml:space="preserve">Our </w:delText>
        </w:r>
        <w:r w:rsidR="00643AA2" w:rsidDel="006679C5">
          <w:delText>h</w:delText>
        </w:r>
      </w:del>
      <w:ins w:id="69" w:author="Christopher Jones" w:date="2018-12-20T20:44:00Z">
        <w:r w:rsidR="006679C5">
          <w:t>H</w:t>
        </w:r>
      </w:ins>
      <w:r w:rsidR="00643AA2">
        <w:t>euristic evaluation revealed</w:t>
      </w:r>
      <w:r>
        <w:t xml:space="preserve"> several </w:t>
      </w:r>
      <w:del w:id="70" w:author="Christopher Jones" w:date="2018-12-20T18:17:00Z">
        <w:r w:rsidDel="00C62C68">
          <w:delText xml:space="preserve">issues </w:delText>
        </w:r>
      </w:del>
      <w:ins w:id="71" w:author="Christopher Jones" w:date="2018-12-20T18:17:00Z">
        <w:r w:rsidR="00C62C68">
          <w:t xml:space="preserve">findings </w:t>
        </w:r>
      </w:ins>
      <w:del w:id="72" w:author="Christopher Jones" w:date="2018-12-20T18:10:00Z">
        <w:r w:rsidDel="00201ADA">
          <w:delText xml:space="preserve">preventing </w:delText>
        </w:r>
      </w:del>
      <w:ins w:id="73" w:author="Christopher Jones" w:date="2018-12-20T18:10:00Z">
        <w:r w:rsidR="00201ADA">
          <w:t xml:space="preserve">hindering </w:t>
        </w:r>
      </w:ins>
      <w:r>
        <w:t>user</w:t>
      </w:r>
      <w:ins w:id="74" w:author="Christopher Jones" w:date="2018-12-20T18:10:00Z">
        <w:r w:rsidR="00201ADA">
          <w:t xml:space="preserve"> </w:t>
        </w:r>
      </w:ins>
      <w:ins w:id="75" w:author="Christopher Jones" w:date="2018-12-20T18:11:00Z">
        <w:r w:rsidR="00431A49">
          <w:t>progress</w:t>
        </w:r>
      </w:ins>
      <w:del w:id="76" w:author="Christopher Jones" w:date="2018-12-20T18:10:00Z">
        <w:r w:rsidDel="00201ADA">
          <w:delText>s</w:delText>
        </w:r>
      </w:del>
      <w:r>
        <w:t xml:space="preserve"> </w:t>
      </w:r>
      <w:del w:id="77" w:author="Christopher Jones" w:date="2018-12-20T18:11:00Z">
        <w:r w:rsidDel="00431A49">
          <w:delText xml:space="preserve">from </w:delText>
        </w:r>
      </w:del>
      <w:ins w:id="78" w:author="Christopher Jones" w:date="2018-12-20T18:11:00Z">
        <w:r w:rsidR="00431A49">
          <w:t xml:space="preserve">while </w:t>
        </w:r>
      </w:ins>
      <w:r>
        <w:t xml:space="preserve">performing </w:t>
      </w:r>
      <w:del w:id="79" w:author="Christopher Jones" w:date="2018-12-20T18:11:00Z">
        <w:r w:rsidDel="00C62D43">
          <w:delText xml:space="preserve">desired </w:delText>
        </w:r>
      </w:del>
      <w:r>
        <w:t>tasks on the Duolingo app.</w:t>
      </w:r>
      <w:ins w:id="80" w:author="Christopher Jones" w:date="2018-12-20T18:12:00Z">
        <w:r w:rsidR="00431A49">
          <w:t xml:space="preserve"> </w:t>
        </w:r>
      </w:ins>
      <w:moveToRangeStart w:id="81" w:author="Christopher Jones" w:date="2018-12-20T18:12:00Z" w:name="move533092874"/>
      <w:moveTo w:id="82" w:author="Christopher Jones" w:date="2018-12-20T18:12:00Z">
        <w:r w:rsidR="00431A49">
          <w:t xml:space="preserve">In view of new customers, it can prove to be difficult to perform simple tasks like signing out of the application. </w:t>
        </w:r>
      </w:moveTo>
      <w:moveToRangeEnd w:id="81"/>
      <w:del w:id="83" w:author="Christopher Jones" w:date="2018-12-20T18:12:00Z">
        <w:r w:rsidDel="00431A49">
          <w:delText xml:space="preserve"> </w:delText>
        </w:r>
      </w:del>
      <w:r>
        <w:t xml:space="preserve">Most of the issues can be resolved by </w:t>
      </w:r>
      <w:r w:rsidR="00643AA2">
        <w:t>implementing</w:t>
      </w:r>
      <w:r>
        <w:t xml:space="preserve"> major changes to the </w:t>
      </w:r>
      <w:r w:rsidR="00643AA2">
        <w:t>user interface of the system</w:t>
      </w:r>
      <w:r>
        <w:t xml:space="preserve">. </w:t>
      </w:r>
      <w:moveFromRangeStart w:id="84" w:author="Christopher Jones" w:date="2018-12-20T18:12:00Z" w:name="move533092874"/>
      <w:moveFrom w:id="85" w:author="Christopher Jones" w:date="2018-12-20T18:12:00Z">
        <w:r w:rsidR="00643AA2" w:rsidDel="00431A49">
          <w:t>In view of</w:t>
        </w:r>
        <w:r w:rsidDel="00431A49">
          <w:t xml:space="preserve"> new </w:t>
        </w:r>
        <w:r w:rsidR="00643AA2" w:rsidDel="00431A49">
          <w:t>customers</w:t>
        </w:r>
        <w:r w:rsidDel="00431A49">
          <w:t>, it can prove to be difficult to perform simple tasks like signing out of the app</w:t>
        </w:r>
        <w:r w:rsidR="00643AA2" w:rsidDel="00431A49">
          <w:t>lication</w:t>
        </w:r>
        <w:r w:rsidDel="00431A49">
          <w:t xml:space="preserve">. </w:t>
        </w:r>
      </w:moveFrom>
      <w:moveFromRangeEnd w:id="84"/>
    </w:p>
    <w:p w14:paraId="420924DE" w14:textId="6A193548" w:rsidR="00835509" w:rsidRDefault="00835509" w:rsidP="002C29C4">
      <w:pPr>
        <w:spacing w:line="276" w:lineRule="auto"/>
      </w:pPr>
      <w:del w:id="86" w:author="Christopher Jones" w:date="2018-12-20T18:12:00Z">
        <w:r w:rsidDel="00431A49">
          <w:delText>Also</w:delText>
        </w:r>
      </w:del>
      <w:ins w:id="87" w:author="Christopher Jones" w:date="2018-12-20T18:12:00Z">
        <w:r w:rsidR="00431A49">
          <w:t>Furthermore</w:t>
        </w:r>
      </w:ins>
      <w:r>
        <w:t>, refactoring the error messages that appear</w:t>
      </w:r>
      <w:ins w:id="88" w:author="Christopher Jones" w:date="2018-12-20T18:13:00Z">
        <w:r w:rsidR="00431A49">
          <w:t xml:space="preserve"> to</w:t>
        </w:r>
      </w:ins>
      <w:del w:id="89" w:author="Christopher Jones" w:date="2018-12-20T18:13:00Z">
        <w:r w:rsidDel="00431A49">
          <w:delText>,</w:delText>
        </w:r>
      </w:del>
      <w:r>
        <w:t xml:space="preserve"> notify</w:t>
      </w:r>
      <w:del w:id="90" w:author="Christopher Jones" w:date="2018-12-20T18:13:00Z">
        <w:r w:rsidDel="00431A49">
          <w:delText>ing</w:delText>
        </w:r>
      </w:del>
      <w:r>
        <w:t xml:space="preserve"> the user the actions that can be made to solve the problem would be a huge benefit. Lack of colour-coding on the site proves to be a hindrance for colour-blind individuals.</w:t>
      </w:r>
      <w:r w:rsidR="0047673A">
        <w:t xml:space="preserve"> </w:t>
      </w:r>
    </w:p>
    <w:p w14:paraId="4988AA0D" w14:textId="06D896CC" w:rsidR="007E6CF6" w:rsidRDefault="00835509" w:rsidP="002C29C4">
      <w:pPr>
        <w:spacing w:line="276" w:lineRule="auto"/>
        <w:rPr>
          <w:ins w:id="91" w:author="Christopher Jones" w:date="2018-12-20T18:14:00Z"/>
        </w:rPr>
      </w:pPr>
      <w:r>
        <w:t>Providing users with feedback when a key is pressed (vibration on the smartphone) will contribute a lot to partially blind users. Currently there is no indication that a</w:t>
      </w:r>
      <w:del w:id="92" w:author="Christopher Jones" w:date="2018-12-20T18:13:00Z">
        <w:r w:rsidDel="00431A49">
          <w:delText>n</w:delText>
        </w:r>
      </w:del>
      <w:ins w:id="93" w:author="Christopher Jones" w:date="2018-12-20T18:13:00Z">
        <w:r w:rsidR="00431A49">
          <w:t xml:space="preserve"> user</w:t>
        </w:r>
      </w:ins>
      <w:r>
        <w:t xml:space="preserve"> input has been made apart from the page changing.</w:t>
      </w:r>
    </w:p>
    <w:p w14:paraId="3E1DD6D8" w14:textId="5661311E" w:rsidR="00485569" w:rsidRDefault="00485569" w:rsidP="002C29C4">
      <w:pPr>
        <w:spacing w:line="276" w:lineRule="auto"/>
      </w:pPr>
      <w:ins w:id="94" w:author="Christopher Jones" w:date="2018-12-20T18:14:00Z">
        <w:r>
          <w:t>In order for Duolingo to become</w:t>
        </w:r>
      </w:ins>
      <w:ins w:id="95" w:author="Christopher Jones" w:date="2018-12-20T18:15:00Z">
        <w:r>
          <w:t xml:space="preserve"> one of the best language-learning methods for all users, these negative findings need to be resolved</w:t>
        </w:r>
      </w:ins>
      <w:ins w:id="96" w:author="Christopher Jones" w:date="2018-12-20T18:16:00Z">
        <w:r>
          <w:t>. Thus, providing a product that has as fewer perceivable barriers as possible.</w:t>
        </w:r>
      </w:ins>
    </w:p>
    <w:p w14:paraId="5C47B5AC" w14:textId="77777777" w:rsidR="00794BEB" w:rsidRDefault="00794BEB">
      <w:pPr>
        <w:rPr>
          <w:ins w:id="97" w:author="Christopher Jones" w:date="2018-12-20T18:21:00Z"/>
          <w:rFonts w:asciiTheme="majorHAnsi" w:eastAsiaTheme="majorEastAsia" w:hAnsiTheme="majorHAnsi" w:cstheme="majorBidi"/>
          <w:b/>
          <w:color w:val="2F5496" w:themeColor="accent1" w:themeShade="BF"/>
          <w:sz w:val="32"/>
          <w:szCs w:val="32"/>
          <w:highlight w:val="lightGray"/>
        </w:rPr>
      </w:pPr>
      <w:ins w:id="98" w:author="Christopher Jones" w:date="2018-12-20T18:21:00Z">
        <w:r>
          <w:rPr>
            <w:b/>
            <w:highlight w:val="lightGray"/>
          </w:rPr>
          <w:br w:type="page"/>
        </w:r>
      </w:ins>
    </w:p>
    <w:p w14:paraId="7D6EC51A" w14:textId="04BD65C5" w:rsidR="00920F0D" w:rsidRPr="00920F0D" w:rsidDel="00485569" w:rsidRDefault="00920F0D" w:rsidP="00A50EEC">
      <w:pPr>
        <w:spacing w:line="276" w:lineRule="auto"/>
        <w:rPr>
          <w:del w:id="99" w:author="Christopher Jones" w:date="2018-12-20T18:14:00Z"/>
          <w:b/>
        </w:rPr>
        <w:pPrChange w:id="100" w:author="Christopher Jones" w:date="2018-12-26T19:07:00Z">
          <w:pPr>
            <w:spacing w:line="276" w:lineRule="auto"/>
          </w:pPr>
        </w:pPrChange>
      </w:pPr>
      <w:del w:id="101" w:author="Christopher Jones" w:date="2018-12-20T18:14:00Z">
        <w:r w:rsidRPr="00920F0D" w:rsidDel="00485569">
          <w:rPr>
            <w:b/>
          </w:rPr>
          <w:lastRenderedPageBreak/>
          <w:delText>Discussion in relation to Aims and Objectives</w:delText>
        </w:r>
      </w:del>
    </w:p>
    <w:p w14:paraId="1E3B6E39" w14:textId="706C2E8E" w:rsidR="00920F0D" w:rsidDel="0054011D" w:rsidRDefault="003D6E41" w:rsidP="00F173BC">
      <w:pPr>
        <w:rPr>
          <w:del w:id="102" w:author="Christopher Jones" w:date="2018-12-26T19:07:00Z"/>
        </w:rPr>
      </w:pPr>
      <w:del w:id="103" w:author="Christopher Jones" w:date="2018-12-26T19:07:00Z">
        <w:r w:rsidDel="0054011D">
          <w:delText>Conclusion</w:delText>
        </w:r>
        <w:bookmarkEnd w:id="65"/>
      </w:del>
    </w:p>
    <w:p w14:paraId="0143019D" w14:textId="7BE71BA1" w:rsidR="0054011D" w:rsidRPr="0054011D" w:rsidRDefault="0054011D" w:rsidP="0054011D">
      <w:pPr>
        <w:pStyle w:val="Heading1"/>
        <w:rPr>
          <w:ins w:id="104" w:author="Christopher Jones" w:date="2018-12-26T19:07:00Z"/>
          <w:rPrChange w:id="105" w:author="Christopher Jones" w:date="2018-12-26T19:08:00Z">
            <w:rPr>
              <w:ins w:id="106" w:author="Christopher Jones" w:date="2018-12-26T19:07:00Z"/>
            </w:rPr>
          </w:rPrChange>
        </w:rPr>
        <w:pPrChange w:id="107" w:author="Christopher Jones" w:date="2018-12-26T19:08:00Z">
          <w:pPr>
            <w:pStyle w:val="Heading1"/>
            <w:numPr>
              <w:numId w:val="1"/>
            </w:numPr>
            <w:spacing w:line="276" w:lineRule="auto"/>
            <w:ind w:left="1080" w:hanging="720"/>
          </w:pPr>
        </w:pPrChange>
      </w:pPr>
      <w:ins w:id="108" w:author="Christopher Jones" w:date="2018-12-26T19:07:00Z">
        <w:r w:rsidRPr="0054011D">
          <w:rPr>
            <w:rPrChange w:id="109" w:author="Christopher Jones" w:date="2018-12-26T19:08:00Z">
              <w:rPr>
                <w:rFonts w:asciiTheme="minorHAnsi" w:eastAsiaTheme="minorHAnsi" w:hAnsiTheme="minorHAnsi" w:cstheme="minorBidi"/>
                <w:color w:val="auto"/>
                <w:sz w:val="22"/>
                <w:szCs w:val="22"/>
              </w:rPr>
            </w:rPrChange>
          </w:rPr>
          <w:t>6</w:t>
        </w:r>
        <w:r w:rsidRPr="0054011D">
          <w:rPr>
            <w:rPrChange w:id="110" w:author="Christopher Jones" w:date="2018-12-26T19:08:00Z">
              <w:rPr>
                <w:rFonts w:asciiTheme="minorHAnsi" w:eastAsiaTheme="minorHAnsi" w:hAnsiTheme="minorHAnsi" w:cstheme="minorBidi"/>
                <w:color w:val="auto"/>
                <w:sz w:val="22"/>
                <w:szCs w:val="22"/>
              </w:rPr>
            </w:rPrChange>
          </w:rPr>
          <w:tab/>
          <w:t>Conclusion</w:t>
        </w:r>
      </w:ins>
      <w:ins w:id="111" w:author="Christopher Jones" w:date="2018-12-26T19:08:00Z">
        <w:r w:rsidRPr="0054011D">
          <w:rPr>
            <w:rPrChange w:id="112" w:author="Christopher Jones" w:date="2018-12-26T19:08:00Z">
              <w:rPr>
                <w:rFonts w:asciiTheme="minorHAnsi" w:eastAsiaTheme="minorHAnsi" w:hAnsiTheme="minorHAnsi" w:cstheme="minorBidi"/>
                <w:color w:val="auto"/>
                <w:sz w:val="22"/>
                <w:szCs w:val="22"/>
              </w:rPr>
            </w:rPrChange>
          </w:rPr>
          <w:t>s</w:t>
        </w:r>
      </w:ins>
    </w:p>
    <w:p w14:paraId="1DF72D43" w14:textId="77777777" w:rsidR="00FC1977" w:rsidRDefault="00920F0D" w:rsidP="00F173BC">
      <w:pPr>
        <w:rPr>
          <w:ins w:id="113" w:author="Christopher Jones" w:date="2018-12-20T18:22:00Z"/>
          <w:rStyle w:val="selectable"/>
          <w:color w:val="000000"/>
        </w:rPr>
      </w:pPr>
      <w:r>
        <w:rPr>
          <w:rStyle w:val="selectable"/>
          <w:color w:val="000000"/>
        </w:rPr>
        <w:t>T</w:t>
      </w:r>
      <w:r>
        <w:t xml:space="preserve">his study on </w:t>
      </w:r>
      <w:ins w:id="114" w:author="Christopher Jones" w:date="2018-12-20T18:21:00Z">
        <w:r w:rsidR="00FC1977">
          <w:t xml:space="preserve">the </w:t>
        </w:r>
      </w:ins>
      <w:r>
        <w:t xml:space="preserve">effectiveness of Duolingo answered many important questions. </w:t>
      </w:r>
      <w:r w:rsidR="00CD2625">
        <w:t xml:space="preserve">Duolingo is a very good product and </w:t>
      </w:r>
      <w:r w:rsidR="00B011FB">
        <w:rPr>
          <w:rStyle w:val="selectable"/>
          <w:color w:val="000000"/>
        </w:rPr>
        <w:t xml:space="preserve">using mobile-based applications has shown to be a </w:t>
      </w:r>
      <w:del w:id="115" w:author="Christopher Jones" w:date="2018-12-20T18:22:00Z">
        <w:r w:rsidR="00B011FB" w:rsidDel="00FC1977">
          <w:rPr>
            <w:rStyle w:val="selectable"/>
            <w:color w:val="000000"/>
          </w:rPr>
          <w:delText xml:space="preserve">great </w:delText>
        </w:r>
      </w:del>
      <w:ins w:id="116" w:author="Christopher Jones" w:date="2018-12-20T18:22:00Z">
        <w:r w:rsidR="00FC1977">
          <w:rPr>
            <w:rStyle w:val="selectable"/>
            <w:color w:val="000000"/>
          </w:rPr>
          <w:t xml:space="preserve">competent </w:t>
        </w:r>
      </w:ins>
      <w:r w:rsidR="00B011FB">
        <w:rPr>
          <w:rStyle w:val="selectable"/>
          <w:color w:val="000000"/>
        </w:rPr>
        <w:t xml:space="preserve">method of learning. </w:t>
      </w:r>
    </w:p>
    <w:p w14:paraId="675E3768" w14:textId="123ED8DD" w:rsidR="00C31D53" w:rsidRDefault="00920F0D" w:rsidP="00F173BC">
      <w:del w:id="117" w:author="Christopher Jones" w:date="2018-12-20T18:23:00Z">
        <w:r w:rsidDel="00FC1977">
          <w:delText>However</w:delText>
        </w:r>
      </w:del>
      <w:ins w:id="118" w:author="Christopher Jones" w:date="2018-12-20T18:23:00Z">
        <w:r w:rsidR="00FC1977">
          <w:t>However,</w:t>
        </w:r>
      </w:ins>
      <w:r w:rsidR="00C31D53">
        <w:t xml:space="preserve"> the product</w:t>
      </w:r>
      <w:r w:rsidR="00B011FB">
        <w:t xml:space="preserve"> </w:t>
      </w:r>
      <w:del w:id="119" w:author="Christopher Jones" w:date="2018-12-26T18:21:00Z">
        <w:r w:rsidR="00B011FB" w:rsidDel="00EC0A7C">
          <w:delText>and method of learning</w:delText>
        </w:r>
        <w:r w:rsidR="00C31D53" w:rsidDel="00EC0A7C">
          <w:delText xml:space="preserve"> </w:delText>
        </w:r>
      </w:del>
      <w:r w:rsidR="00C31D53">
        <w:t xml:space="preserve">isn’t </w:t>
      </w:r>
      <w:ins w:id="120" w:author="Christopher Jones" w:date="2018-12-26T18:21:00Z">
        <w:r w:rsidR="00EC0A7C">
          <w:t xml:space="preserve">the </w:t>
        </w:r>
      </w:ins>
      <w:del w:id="121" w:author="Christopher Jones" w:date="2018-12-26T18:19:00Z">
        <w:r w:rsidR="00C31D53" w:rsidDel="00E87003">
          <w:delText>perfect</w:delText>
        </w:r>
      </w:del>
      <w:ins w:id="122" w:author="Christopher Jones" w:date="2018-12-26T18:19:00Z">
        <w:r w:rsidR="00E87003">
          <w:t>optimum</w:t>
        </w:r>
      </w:ins>
      <w:ins w:id="123" w:author="Christopher Jones" w:date="2018-12-26T18:21:00Z">
        <w:r w:rsidR="00EC0A7C">
          <w:t xml:space="preserve"> method</w:t>
        </w:r>
      </w:ins>
      <w:ins w:id="124" w:author="Christopher Jones" w:date="2018-12-26T18:20:00Z">
        <w:r w:rsidR="00E10599">
          <w:t xml:space="preserve">. </w:t>
        </w:r>
      </w:ins>
      <w:del w:id="125" w:author="Christopher Jones" w:date="2018-12-20T18:23:00Z">
        <w:r w:rsidR="00C31D53" w:rsidDel="00FC1977">
          <w:delText>,</w:delText>
        </w:r>
      </w:del>
      <w:del w:id="126" w:author="Christopher Jones" w:date="2018-12-26T18:20:00Z">
        <w:r w:rsidR="00C31D53" w:rsidDel="00E10599">
          <w:delText xml:space="preserve"> </w:delText>
        </w:r>
      </w:del>
      <w:ins w:id="127" w:author="Christopher Jones" w:date="2018-12-26T18:20:00Z">
        <w:r w:rsidR="00E10599">
          <w:t>T</w:t>
        </w:r>
      </w:ins>
      <w:ins w:id="128" w:author="Christopher Jones" w:date="2018-12-20T18:23:00Z">
        <w:r w:rsidR="00FC1977">
          <w:t>he disparity between what the system can provide the</w:t>
        </w:r>
      </w:ins>
      <w:ins w:id="129" w:author="Christopher Jones" w:date="2018-12-20T18:24:00Z">
        <w:r w:rsidR="00FC1977">
          <w:t xml:space="preserve"> user</w:t>
        </w:r>
      </w:ins>
      <w:ins w:id="130" w:author="Christopher Jones" w:date="2018-12-26T18:21:00Z">
        <w:r w:rsidR="00E10599">
          <w:t xml:space="preserve">, and what the user demands the system to accomplish </w:t>
        </w:r>
      </w:ins>
      <w:ins w:id="131" w:author="Christopher Jones" w:date="2018-12-20T18:24:00Z">
        <w:r w:rsidR="00FC1977">
          <w:t xml:space="preserve">has proven to be a big issue. </w:t>
        </w:r>
      </w:ins>
      <w:del w:id="132" w:author="Christopher Jones" w:date="2018-12-20T18:24:00Z">
        <w:r w:rsidR="00C31D53" w:rsidDel="00FC1977">
          <w:delText>i</w:delText>
        </w:r>
      </w:del>
      <w:ins w:id="133" w:author="Christopher Jones" w:date="2018-12-20T18:24:00Z">
        <w:r w:rsidR="00FC1977">
          <w:t>I</w:t>
        </w:r>
      </w:ins>
      <w:r w:rsidR="00C31D53">
        <w:t xml:space="preserve">mprovements are needed in many areas of the app if the company wants to grow into </w:t>
      </w:r>
      <w:del w:id="134" w:author="Christopher Jones" w:date="2018-12-26T18:22:00Z">
        <w:r w:rsidR="00C31D53" w:rsidDel="00EC0A7C">
          <w:delText xml:space="preserve">something </w:delText>
        </w:r>
      </w:del>
      <w:ins w:id="135" w:author="Christopher Jones" w:date="2018-12-26T18:22:00Z">
        <w:r w:rsidR="00EC0A7C">
          <w:t>a</w:t>
        </w:r>
        <w:r w:rsidR="00EC0A7C">
          <w:t xml:space="preserve"> </w:t>
        </w:r>
      </w:ins>
      <w:r w:rsidR="00C31D53">
        <w:t>greater</w:t>
      </w:r>
      <w:ins w:id="136" w:author="Christopher Jones" w:date="2018-12-26T18:22:00Z">
        <w:r w:rsidR="00EC0A7C">
          <w:t>, more ambitious product</w:t>
        </w:r>
      </w:ins>
      <w:r w:rsidR="00C31D53">
        <w:t>.</w:t>
      </w:r>
    </w:p>
    <w:p w14:paraId="51F7D375" w14:textId="1D3360C3" w:rsidR="00C31D53" w:rsidRDefault="00C31D53" w:rsidP="00F173BC">
      <w:r>
        <w:t xml:space="preserve">The key aspects of reform are the user interface and lack of accessibility features, as the obstacles </w:t>
      </w:r>
      <w:del w:id="137" w:author="Christopher Jones" w:date="2018-12-20T18:32:00Z">
        <w:r w:rsidDel="009B70DB">
          <w:delText xml:space="preserve">that have been </w:delText>
        </w:r>
      </w:del>
      <w:r>
        <w:t xml:space="preserve">put into place </w:t>
      </w:r>
      <w:del w:id="138" w:author="Christopher Jones" w:date="2018-12-20T18:33:00Z">
        <w:r w:rsidDel="005D46D4">
          <w:delText xml:space="preserve">to </w:delText>
        </w:r>
      </w:del>
      <w:ins w:id="139" w:author="Christopher Jones" w:date="2018-12-20T18:33:00Z">
        <w:r w:rsidR="005D46D4">
          <w:t xml:space="preserve">while </w:t>
        </w:r>
      </w:ins>
      <w:r>
        <w:t>perform</w:t>
      </w:r>
      <w:ins w:id="140" w:author="Christopher Jones" w:date="2018-12-20T18:33:00Z">
        <w:r w:rsidR="005D46D4">
          <w:t>ing</w:t>
        </w:r>
      </w:ins>
      <w:r>
        <w:t xml:space="preserve"> simple tasks can </w:t>
      </w:r>
      <w:del w:id="141" w:author="Christopher Jones" w:date="2018-12-20T18:34:00Z">
        <w:r w:rsidDel="005D46D4">
          <w:delText>turn off</w:delText>
        </w:r>
      </w:del>
      <w:ins w:id="142" w:author="Christopher Jones" w:date="2018-12-20T18:34:00Z">
        <w:r w:rsidR="005D46D4">
          <w:t>disapprove</w:t>
        </w:r>
      </w:ins>
      <w:r>
        <w:t xml:space="preserve"> new customers. The stakeholders must address these areas as soon as possible if they want to satisfy a large number of current and future users.</w:t>
      </w:r>
    </w:p>
    <w:p w14:paraId="079564B4" w14:textId="21B8B091" w:rsidR="00483F29" w:rsidRDefault="00064BDA" w:rsidP="00C31D53">
      <w:r>
        <w:t>Also, it needs to be noted that the analysis of this product is limited due to time and money constraints; a greater depth of understanding and evaluation can occur with the utilisation of their competitors. Only then can a full appreciation of the business’s current advantages and disadvantages can occur.</w:t>
      </w:r>
    </w:p>
    <w:p w14:paraId="20DE9CC0" w14:textId="093D4FDD" w:rsidR="0000671C" w:rsidRDefault="0000671C" w:rsidP="00C31D53">
      <w:pPr>
        <w:rPr>
          <w:ins w:id="143" w:author="Christopher Jones" w:date="2018-12-20T21:04:00Z"/>
        </w:rPr>
      </w:pPr>
      <w:ins w:id="144" w:author="Christopher Jones" w:date="2018-12-20T21:01:00Z">
        <w:r>
          <w:t xml:space="preserve">As long as user expectations are kept </w:t>
        </w:r>
      </w:ins>
      <w:ins w:id="145" w:author="Christopher Jones" w:date="2018-12-20T21:34:00Z">
        <w:r w:rsidR="00116AA4">
          <w:t>to</w:t>
        </w:r>
      </w:ins>
      <w:ins w:id="146" w:author="Christopher Jones" w:date="2018-12-20T21:02:00Z">
        <w:r>
          <w:t xml:space="preserve"> a realistic level, mobile-based applications are a great </w:t>
        </w:r>
      </w:ins>
      <w:ins w:id="147" w:author="Christopher Jones" w:date="2018-12-20T21:35:00Z">
        <w:r w:rsidR="006D644F">
          <w:t>secondary resource</w:t>
        </w:r>
      </w:ins>
      <w:ins w:id="148" w:author="Christopher Jones" w:date="2018-12-20T21:02:00Z">
        <w:r>
          <w:t xml:space="preserve"> for newcomers </w:t>
        </w:r>
      </w:ins>
      <w:ins w:id="149" w:author="Christopher Jones" w:date="2018-12-20T21:03:00Z">
        <w:r>
          <w:t xml:space="preserve">to start learning foreign languages. </w:t>
        </w:r>
      </w:ins>
      <w:ins w:id="150" w:author="Christopher Jones" w:date="2018-12-20T21:04:00Z">
        <w:r>
          <w:rPr>
            <w:rStyle w:val="selectable"/>
            <w:color w:val="000000"/>
          </w:rPr>
          <w:t>Alternative methods that have been around longer than Duolingo still provide features that apps lack, like the 1-1 interaction with foreign individuals.</w:t>
        </w:r>
      </w:ins>
    </w:p>
    <w:p w14:paraId="1DFCFA6A" w14:textId="645D0D1A" w:rsidR="00B011FB" w:rsidDel="007D10F4" w:rsidRDefault="00C31D53" w:rsidP="00C31D53">
      <w:pPr>
        <w:rPr>
          <w:del w:id="151" w:author="Christopher Jones" w:date="2018-12-20T21:35:00Z"/>
          <w:rStyle w:val="selectable"/>
          <w:color w:val="000000"/>
        </w:rPr>
      </w:pPr>
      <w:del w:id="152" w:author="Christopher Jones" w:date="2018-12-20T21:35:00Z">
        <w:r w:rsidDel="007D10F4">
          <w:delText xml:space="preserve">At this moment in time, </w:delText>
        </w:r>
      </w:del>
      <w:del w:id="153" w:author="Christopher Jones" w:date="2018-12-20T20:54:00Z">
        <w:r w:rsidR="00B011FB" w:rsidDel="00AF0941">
          <w:rPr>
            <w:rStyle w:val="selectable"/>
            <w:color w:val="000000"/>
          </w:rPr>
          <w:delText xml:space="preserve">using </w:delText>
        </w:r>
      </w:del>
      <w:del w:id="154" w:author="Christopher Jones" w:date="2018-12-20T21:35:00Z">
        <w:r w:rsidR="00B011FB" w:rsidDel="007D10F4">
          <w:rPr>
            <w:rStyle w:val="selectable"/>
            <w:color w:val="000000"/>
          </w:rPr>
          <w:delText xml:space="preserve">mobile-based applications </w:delText>
        </w:r>
      </w:del>
      <w:del w:id="155" w:author="Christopher Jones" w:date="2018-12-20T20:58:00Z">
        <w:r w:rsidR="00B011FB" w:rsidDel="0026265A">
          <w:rPr>
            <w:rStyle w:val="selectable"/>
            <w:color w:val="000000"/>
          </w:rPr>
          <w:delText xml:space="preserve">is one of the best methods </w:delText>
        </w:r>
        <w:r w:rsidR="001B7F4C" w:rsidDel="0026265A">
          <w:rPr>
            <w:rStyle w:val="selectable"/>
            <w:color w:val="000000"/>
          </w:rPr>
          <w:delText>for newcomers</w:delText>
        </w:r>
        <w:r w:rsidR="00B011FB" w:rsidDel="0026265A">
          <w:rPr>
            <w:rStyle w:val="selectable"/>
            <w:color w:val="000000"/>
          </w:rPr>
          <w:delText xml:space="preserve">, </w:delText>
        </w:r>
      </w:del>
      <w:del w:id="156" w:author="Christopher Jones" w:date="2018-12-20T20:39:00Z">
        <w:r w:rsidR="00B011FB" w:rsidDel="00CF4912">
          <w:rPr>
            <w:rStyle w:val="selectable"/>
            <w:color w:val="000000"/>
          </w:rPr>
          <w:delText>but d</w:delText>
        </w:r>
      </w:del>
      <w:del w:id="157" w:author="Christopher Jones" w:date="2018-12-20T21:35:00Z">
        <w:r w:rsidR="00B011FB" w:rsidDel="007D10F4">
          <w:rPr>
            <w:rStyle w:val="selectable"/>
            <w:color w:val="000000"/>
          </w:rPr>
          <w:delText>oesn’t provide enough features to rely solely on Duolingo to learn a new language.</w:delText>
        </w:r>
        <w:r w:rsidR="001B7F4C" w:rsidDel="007D10F4">
          <w:rPr>
            <w:rStyle w:val="selectable"/>
            <w:color w:val="000000"/>
          </w:rPr>
          <w:delText xml:space="preserve"> </w:delText>
        </w:r>
      </w:del>
      <w:del w:id="158" w:author="Christopher Jones" w:date="2018-12-20T21:04:00Z">
        <w:r w:rsidR="001B7F4C" w:rsidDel="0000671C">
          <w:rPr>
            <w:rStyle w:val="selectable"/>
            <w:color w:val="000000"/>
          </w:rPr>
          <w:delText xml:space="preserve">Alternative methods that have been around longer than Duolingo still provide </w:delText>
        </w:r>
      </w:del>
      <w:del w:id="159" w:author="Christopher Jones" w:date="2018-12-20T20:40:00Z">
        <w:r w:rsidR="001B7F4C" w:rsidDel="00CF4912">
          <w:rPr>
            <w:rStyle w:val="selectable"/>
            <w:color w:val="000000"/>
          </w:rPr>
          <w:delText xml:space="preserve">with </w:delText>
        </w:r>
      </w:del>
      <w:del w:id="160" w:author="Christopher Jones" w:date="2018-12-20T21:04:00Z">
        <w:r w:rsidR="001B7F4C" w:rsidDel="0000671C">
          <w:rPr>
            <w:rStyle w:val="selectable"/>
            <w:color w:val="000000"/>
          </w:rPr>
          <w:delText xml:space="preserve">features that apps lack, like the 1-1 </w:delText>
        </w:r>
        <w:r w:rsidR="006E3559" w:rsidDel="0000671C">
          <w:rPr>
            <w:rStyle w:val="selectable"/>
            <w:color w:val="000000"/>
          </w:rPr>
          <w:delText>interaction with foreign individuals.</w:delText>
        </w:r>
      </w:del>
    </w:p>
    <w:p w14:paraId="37318239" w14:textId="56AD6742" w:rsidR="00C31D53" w:rsidDel="0054011D" w:rsidRDefault="00C31D53" w:rsidP="0054011D">
      <w:pPr>
        <w:rPr>
          <w:del w:id="161" w:author="Christopher Jones" w:date="2018-12-26T19:08:00Z"/>
        </w:rPr>
      </w:pPr>
      <w:r>
        <w:t>Duolingo has strong future prospects in the area of language-learning if it continues down its current path</w:t>
      </w:r>
      <w:ins w:id="162" w:author="Christopher Jones" w:date="2018-12-20T20:52:00Z">
        <w:r w:rsidR="00AF0941">
          <w:t xml:space="preserve"> though</w:t>
        </w:r>
      </w:ins>
      <w:r>
        <w:t>. Stakeholders should continue</w:t>
      </w:r>
      <w:r w:rsidR="00CD2625">
        <w:t xml:space="preserve"> </w:t>
      </w:r>
      <w:r>
        <w:t xml:space="preserve">to </w:t>
      </w:r>
      <w:r w:rsidR="00CD2625">
        <w:t>iterat</w:t>
      </w:r>
      <w:r>
        <w:t>e</w:t>
      </w:r>
      <w:r w:rsidR="00CD2625">
        <w:t xml:space="preserve"> and produc</w:t>
      </w:r>
      <w:r>
        <w:t>e</w:t>
      </w:r>
      <w:r w:rsidR="00CD2625">
        <w:t xml:space="preserve"> more content for their </w:t>
      </w:r>
      <w:r>
        <w:t>existing users</w:t>
      </w:r>
      <w:r w:rsidR="00416C06">
        <w:t>,</w:t>
      </w:r>
      <w:r w:rsidR="00CD2625">
        <w:t xml:space="preserve"> whil</w:t>
      </w:r>
      <w:r>
        <w:t>e</w:t>
      </w:r>
      <w:r w:rsidR="00CD2625">
        <w:t xml:space="preserve"> maintaining the </w:t>
      </w:r>
      <w:r w:rsidR="00416C06">
        <w:t>low price of entry</w:t>
      </w:r>
      <w:r>
        <w:t xml:space="preserve"> for new ones</w:t>
      </w:r>
      <w:ins w:id="163" w:author="Christopher Jones" w:date="2018-12-20T20:41:00Z">
        <w:r w:rsidR="00E27190">
          <w:t>.</w:t>
        </w:r>
      </w:ins>
      <w:del w:id="164" w:author="Christopher Jones" w:date="2018-12-20T20:41:00Z">
        <w:r w:rsidR="00416C06" w:rsidDel="00E27190">
          <w:delText>.</w:delText>
        </w:r>
      </w:del>
      <w:bookmarkStart w:id="165" w:name="_Toc531874585"/>
    </w:p>
    <w:p w14:paraId="555F243E" w14:textId="77777777" w:rsidR="0054011D" w:rsidRPr="00C31D53" w:rsidRDefault="0054011D" w:rsidP="00C31D53">
      <w:pPr>
        <w:rPr>
          <w:ins w:id="166" w:author="Christopher Jones" w:date="2018-12-26T19:08:00Z"/>
        </w:rPr>
      </w:pPr>
    </w:p>
    <w:p w14:paraId="5E41065A" w14:textId="69E9B5AE" w:rsidR="003D6E41" w:rsidDel="0054011D" w:rsidRDefault="0054011D" w:rsidP="0054011D">
      <w:pPr>
        <w:pStyle w:val="Heading1"/>
        <w:rPr>
          <w:del w:id="167" w:author="Christopher Jones" w:date="2018-12-26T19:08:00Z"/>
        </w:rPr>
        <w:pPrChange w:id="168" w:author="Christopher Jones" w:date="2018-12-26T19:08:00Z">
          <w:pPr>
            <w:spacing w:line="276" w:lineRule="auto"/>
          </w:pPr>
        </w:pPrChange>
      </w:pPr>
      <w:ins w:id="169" w:author="Christopher Jones" w:date="2018-12-26T19:08:00Z">
        <w:r>
          <w:t>7</w:t>
        </w:r>
        <w:r>
          <w:tab/>
          <w:t>References</w:t>
        </w:r>
      </w:ins>
      <w:del w:id="170" w:author="Christopher Jones" w:date="2018-12-26T19:08:00Z">
        <w:r w:rsidR="003D6E41" w:rsidDel="0054011D">
          <w:delText>Bibliography</w:delText>
        </w:r>
        <w:bookmarkEnd w:id="165"/>
      </w:del>
    </w:p>
    <w:p w14:paraId="01E551ED" w14:textId="77777777" w:rsidR="0054011D" w:rsidRDefault="0054011D" w:rsidP="0054011D">
      <w:pPr>
        <w:pStyle w:val="Heading1"/>
        <w:rPr>
          <w:ins w:id="171" w:author="Christopher Jones" w:date="2018-12-26T19:08:00Z"/>
        </w:rPr>
        <w:pPrChange w:id="172" w:author="Christopher Jones" w:date="2018-12-26T19:08:00Z">
          <w:pPr>
            <w:pStyle w:val="Heading1"/>
            <w:numPr>
              <w:numId w:val="1"/>
            </w:numPr>
            <w:spacing w:line="276" w:lineRule="auto"/>
            <w:ind w:left="1080" w:hanging="720"/>
          </w:pPr>
        </w:pPrChange>
      </w:pPr>
    </w:p>
    <w:p w14:paraId="529C3401" w14:textId="31C32C58" w:rsidR="00A82F93" w:rsidRPr="00116AA4" w:rsidRDefault="00A82F93" w:rsidP="00A82F93">
      <w:pPr>
        <w:spacing w:line="276" w:lineRule="auto"/>
        <w:rPr>
          <w:i/>
          <w:color w:val="000000"/>
          <w:sz w:val="20"/>
        </w:rPr>
      </w:pPr>
      <w:proofErr w:type="spellStart"/>
      <w:r w:rsidRPr="00116AA4">
        <w:rPr>
          <w:rStyle w:val="selectable"/>
          <w:i/>
          <w:color w:val="000000"/>
          <w:sz w:val="20"/>
        </w:rPr>
        <w:t>Lardinois</w:t>
      </w:r>
      <w:proofErr w:type="spellEnd"/>
      <w:r w:rsidRPr="00116AA4">
        <w:rPr>
          <w:rStyle w:val="selectable"/>
          <w:i/>
          <w:color w:val="000000"/>
          <w:sz w:val="20"/>
        </w:rPr>
        <w:t xml:space="preserve">, F., 2018. </w:t>
      </w:r>
      <w:r w:rsidRPr="00116AA4">
        <w:rPr>
          <w:rStyle w:val="selectable"/>
          <w:i/>
          <w:iCs/>
          <w:color w:val="000000"/>
          <w:sz w:val="20"/>
        </w:rPr>
        <w:t>Duolingo hires its first chief marketing officer as active user numbers stagnate but revenue grows</w:t>
      </w:r>
      <w:r w:rsidRPr="00116AA4">
        <w:rPr>
          <w:rStyle w:val="selectable"/>
          <w:i/>
          <w:color w:val="000000"/>
          <w:sz w:val="20"/>
        </w:rPr>
        <w:t xml:space="preserve"> [online]. TechCrunch. Available from: https://techcrunch.com/2018/08/01/duolingo-hires-its-first-chief-marketing-officer-as-active-user-numbers-stagnate/ [Accessed 6 Dec 2018].</w:t>
      </w:r>
    </w:p>
    <w:p w14:paraId="167DFF4E" w14:textId="239F265C" w:rsidR="00D4200F" w:rsidRPr="00116AA4" w:rsidRDefault="00D4200F" w:rsidP="002C29C4">
      <w:pPr>
        <w:spacing w:line="276" w:lineRule="auto"/>
        <w:rPr>
          <w:rStyle w:val="selectable"/>
          <w:i/>
          <w:color w:val="000000"/>
          <w:sz w:val="20"/>
        </w:rPr>
      </w:pPr>
      <w:r w:rsidRPr="00116AA4">
        <w:rPr>
          <w:rStyle w:val="selectable"/>
          <w:i/>
          <w:color w:val="000000"/>
          <w:sz w:val="20"/>
        </w:rPr>
        <w:t xml:space="preserve">Eurostats, 2018. </w:t>
      </w:r>
      <w:r w:rsidRPr="00116AA4">
        <w:rPr>
          <w:rStyle w:val="selectable"/>
          <w:i/>
          <w:iCs/>
          <w:color w:val="000000"/>
          <w:sz w:val="20"/>
        </w:rPr>
        <w:t>65% know at least one foreign language in the EU</w:t>
      </w:r>
      <w:r w:rsidRPr="00116AA4">
        <w:rPr>
          <w:rStyle w:val="selectable"/>
          <w:i/>
          <w:color w:val="000000"/>
          <w:sz w:val="20"/>
        </w:rPr>
        <w:t xml:space="preserve"> [online]. Ec.europa.eu. Available from: https://ec.europa.eu/eurostat/web/products-eurostat-news/-/EDN-20180926-1?inheritRedirect=true [Accessed 5 Dec 2018].</w:t>
      </w:r>
    </w:p>
    <w:p w14:paraId="5C0F4A66" w14:textId="5E0B6906" w:rsidR="006F7A13" w:rsidRPr="00116AA4" w:rsidRDefault="006F7A13" w:rsidP="002C29C4">
      <w:pPr>
        <w:spacing w:line="276" w:lineRule="auto"/>
        <w:rPr>
          <w:rStyle w:val="selectable"/>
          <w:i/>
          <w:color w:val="000000"/>
          <w:sz w:val="20"/>
        </w:rPr>
      </w:pPr>
      <w:r w:rsidRPr="00116AA4">
        <w:rPr>
          <w:rStyle w:val="selectable"/>
          <w:i/>
          <w:color w:val="000000"/>
          <w:sz w:val="20"/>
        </w:rPr>
        <w:t xml:space="preserve">Communicaid Limited, 2018. </w:t>
      </w:r>
      <w:r w:rsidRPr="00116AA4">
        <w:rPr>
          <w:rStyle w:val="selectable"/>
          <w:i/>
          <w:iCs/>
          <w:color w:val="000000"/>
          <w:sz w:val="20"/>
        </w:rPr>
        <w:t>Language Training Apps - Do They Work?</w:t>
      </w:r>
      <w:r w:rsidRPr="00116AA4">
        <w:rPr>
          <w:rStyle w:val="selectable"/>
          <w:i/>
          <w:color w:val="000000"/>
          <w:sz w:val="20"/>
        </w:rPr>
        <w:t xml:space="preserve"> [online]. Communicaid.com. Available from: https://www.communicaid.com/business-language-courses/blog/do-apps-spell-the-death-of-traditional-language-training/ [Accessed 9 Dec 2018].</w:t>
      </w:r>
    </w:p>
    <w:p w14:paraId="76C8F414" w14:textId="64D5452E" w:rsidR="00907139" w:rsidRPr="00116AA4" w:rsidRDefault="00907139" w:rsidP="002C29C4">
      <w:pPr>
        <w:spacing w:line="276" w:lineRule="auto"/>
        <w:rPr>
          <w:rStyle w:val="selectable"/>
          <w:i/>
          <w:color w:val="000000"/>
          <w:sz w:val="20"/>
        </w:rPr>
      </w:pPr>
      <w:r w:rsidRPr="00116AA4">
        <w:rPr>
          <w:rStyle w:val="selectable"/>
          <w:i/>
          <w:color w:val="000000"/>
          <w:sz w:val="20"/>
        </w:rPr>
        <w:t xml:space="preserve">Brooke, J., </w:t>
      </w:r>
      <w:r w:rsidR="000F7CB3" w:rsidRPr="00116AA4">
        <w:rPr>
          <w:rStyle w:val="selectable"/>
          <w:i/>
          <w:color w:val="000000"/>
          <w:sz w:val="20"/>
        </w:rPr>
        <w:t>1996</w:t>
      </w:r>
      <w:r w:rsidRPr="00116AA4">
        <w:rPr>
          <w:rStyle w:val="selectable"/>
          <w:i/>
          <w:color w:val="000000"/>
          <w:sz w:val="20"/>
        </w:rPr>
        <w:t>. [online]. Hell.meiert.org. Available from: https://hell.meiert.org/core/pdf/sus.pdf [Accessed 10 Dec 2018].</w:t>
      </w:r>
    </w:p>
    <w:p w14:paraId="64CBDADD" w14:textId="18D11113" w:rsidR="00961407" w:rsidRPr="00116AA4" w:rsidRDefault="00961407" w:rsidP="002C29C4">
      <w:pPr>
        <w:spacing w:line="276" w:lineRule="auto"/>
        <w:rPr>
          <w:rStyle w:val="selectable"/>
          <w:i/>
          <w:color w:val="000000"/>
          <w:sz w:val="20"/>
        </w:rPr>
      </w:pPr>
      <w:r w:rsidRPr="00116AA4">
        <w:rPr>
          <w:rStyle w:val="selectable"/>
          <w:i/>
          <w:color w:val="000000"/>
          <w:sz w:val="20"/>
        </w:rPr>
        <w:t xml:space="preserve">Vredenburg, K., Mao, J., Smith, P. and Carey, T., 2002. </w:t>
      </w:r>
      <w:r w:rsidRPr="00116AA4">
        <w:rPr>
          <w:rStyle w:val="selectable"/>
          <w:i/>
          <w:iCs/>
          <w:color w:val="000000"/>
          <w:sz w:val="20"/>
        </w:rPr>
        <w:t>A Survey of User-</w:t>
      </w:r>
      <w:proofErr w:type="spellStart"/>
      <w:r w:rsidRPr="00116AA4">
        <w:rPr>
          <w:rStyle w:val="selectable"/>
          <w:i/>
          <w:iCs/>
          <w:color w:val="000000"/>
          <w:sz w:val="20"/>
        </w:rPr>
        <w:t>Centered</w:t>
      </w:r>
      <w:proofErr w:type="spellEnd"/>
      <w:r w:rsidRPr="00116AA4">
        <w:rPr>
          <w:rStyle w:val="selectable"/>
          <w:i/>
          <w:iCs/>
          <w:color w:val="000000"/>
          <w:sz w:val="20"/>
        </w:rPr>
        <w:t xml:space="preserve"> Design Practice</w:t>
      </w:r>
      <w:r w:rsidRPr="00116AA4">
        <w:rPr>
          <w:rStyle w:val="selectable"/>
          <w:i/>
          <w:color w:val="000000"/>
          <w:sz w:val="20"/>
        </w:rPr>
        <w:t xml:space="preserve"> [online]. Cse.chalmers.se. Available from: http://www.cse.chalmers.se/research/group/idc/ituniv/kurser/09/hcd/literatures/Vredenburg%202002.pdf [Accessed 12 Dec 2018].</w:t>
      </w:r>
    </w:p>
    <w:p w14:paraId="47027685" w14:textId="718AEACF" w:rsidR="002404FB" w:rsidRPr="00116AA4" w:rsidRDefault="008B14A3" w:rsidP="002C29C4">
      <w:pPr>
        <w:spacing w:line="276" w:lineRule="auto"/>
        <w:rPr>
          <w:i/>
          <w:color w:val="000000"/>
          <w:sz w:val="20"/>
        </w:rPr>
      </w:pPr>
      <w:r w:rsidRPr="00116AA4">
        <w:rPr>
          <w:rStyle w:val="selectable"/>
          <w:i/>
          <w:color w:val="000000"/>
          <w:sz w:val="20"/>
        </w:rPr>
        <w:t xml:space="preserve">Nielsen, J., </w:t>
      </w:r>
      <w:r w:rsidR="00147BE7" w:rsidRPr="00116AA4">
        <w:rPr>
          <w:rStyle w:val="selectable"/>
          <w:i/>
          <w:color w:val="000000"/>
          <w:sz w:val="20"/>
        </w:rPr>
        <w:t>1995</w:t>
      </w:r>
      <w:r w:rsidRPr="00116AA4">
        <w:rPr>
          <w:rStyle w:val="selectable"/>
          <w:i/>
          <w:color w:val="000000"/>
          <w:sz w:val="20"/>
        </w:rPr>
        <w:t xml:space="preserve">. </w:t>
      </w:r>
      <w:r w:rsidRPr="00116AA4">
        <w:rPr>
          <w:rStyle w:val="selectable"/>
          <w:i/>
          <w:iCs/>
          <w:color w:val="000000"/>
          <w:sz w:val="20"/>
        </w:rPr>
        <w:t>10 Heuristics for User Interface Design: Article by Jakob Nielsen</w:t>
      </w:r>
      <w:r w:rsidRPr="00116AA4">
        <w:rPr>
          <w:rStyle w:val="selectable"/>
          <w:i/>
          <w:color w:val="000000"/>
          <w:sz w:val="20"/>
        </w:rPr>
        <w:t xml:space="preserve"> [online]. Nielsen Norman Group. Available from: https://www.nngroup.com/articles/ten-usability-heuristics/ [Accessed 11 Dec 2018].</w:t>
      </w:r>
    </w:p>
    <w:sectPr w:rsidR="002404FB" w:rsidRPr="00116AA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19AED" w14:textId="77777777" w:rsidR="00B50D61" w:rsidRDefault="00B50D61" w:rsidP="003D6E41">
      <w:pPr>
        <w:spacing w:after="0" w:line="240" w:lineRule="auto"/>
      </w:pPr>
      <w:r>
        <w:separator/>
      </w:r>
    </w:p>
  </w:endnote>
  <w:endnote w:type="continuationSeparator" w:id="0">
    <w:p w14:paraId="0E5902D4" w14:textId="77777777" w:rsidR="00B50D61" w:rsidRDefault="00B50D61" w:rsidP="003D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11909"/>
      <w:docPartObj>
        <w:docPartGallery w:val="Page Numbers (Bottom of Page)"/>
        <w:docPartUnique/>
      </w:docPartObj>
    </w:sdtPr>
    <w:sdtEndPr/>
    <w:sdtContent>
      <w:sdt>
        <w:sdtPr>
          <w:id w:val="1728636285"/>
          <w:docPartObj>
            <w:docPartGallery w:val="Page Numbers (Top of Page)"/>
            <w:docPartUnique/>
          </w:docPartObj>
        </w:sdtPr>
        <w:sdtEndPr/>
        <w:sdtContent>
          <w:p w14:paraId="364B4F50" w14:textId="120204DA" w:rsidR="00BE2029" w:rsidRDefault="00BE20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43AA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3AA2">
              <w:rPr>
                <w:b/>
                <w:bCs/>
                <w:noProof/>
              </w:rPr>
              <w:t>11</w:t>
            </w:r>
            <w:r>
              <w:rPr>
                <w:b/>
                <w:bCs/>
                <w:sz w:val="24"/>
                <w:szCs w:val="24"/>
              </w:rPr>
              <w:fldChar w:fldCharType="end"/>
            </w:r>
          </w:p>
        </w:sdtContent>
      </w:sdt>
    </w:sdtContent>
  </w:sdt>
  <w:p w14:paraId="11FB971E" w14:textId="6332FE1B" w:rsidR="00BE2029" w:rsidRDefault="00BE2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A2FA7" w14:textId="77777777" w:rsidR="00B50D61" w:rsidRDefault="00B50D61" w:rsidP="003D6E41">
      <w:pPr>
        <w:spacing w:after="0" w:line="240" w:lineRule="auto"/>
      </w:pPr>
      <w:r>
        <w:separator/>
      </w:r>
    </w:p>
  </w:footnote>
  <w:footnote w:type="continuationSeparator" w:id="0">
    <w:p w14:paraId="6915C478" w14:textId="77777777" w:rsidR="00B50D61" w:rsidRDefault="00B50D61" w:rsidP="003D6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C0F"/>
    <w:multiLevelType w:val="hybridMultilevel"/>
    <w:tmpl w:val="9A1A7304"/>
    <w:lvl w:ilvl="0" w:tplc="02AAA96E">
      <w:start w:val="1"/>
      <w:numFmt w:val="bullet"/>
      <w:lvlText w:val=""/>
      <w:lvlJc w:val="left"/>
      <w:pPr>
        <w:tabs>
          <w:tab w:val="num" w:pos="720"/>
        </w:tabs>
        <w:ind w:left="720" w:hanging="360"/>
      </w:pPr>
      <w:rPr>
        <w:rFonts w:ascii="Wingdings" w:hAnsi="Wingdings" w:hint="default"/>
      </w:rPr>
    </w:lvl>
    <w:lvl w:ilvl="1" w:tplc="5900F12C" w:tentative="1">
      <w:start w:val="1"/>
      <w:numFmt w:val="bullet"/>
      <w:lvlText w:val=""/>
      <w:lvlJc w:val="left"/>
      <w:pPr>
        <w:tabs>
          <w:tab w:val="num" w:pos="1440"/>
        </w:tabs>
        <w:ind w:left="1440" w:hanging="360"/>
      </w:pPr>
      <w:rPr>
        <w:rFonts w:ascii="Wingdings" w:hAnsi="Wingdings" w:hint="default"/>
      </w:rPr>
    </w:lvl>
    <w:lvl w:ilvl="2" w:tplc="DE564802" w:tentative="1">
      <w:start w:val="1"/>
      <w:numFmt w:val="bullet"/>
      <w:lvlText w:val=""/>
      <w:lvlJc w:val="left"/>
      <w:pPr>
        <w:tabs>
          <w:tab w:val="num" w:pos="2160"/>
        </w:tabs>
        <w:ind w:left="2160" w:hanging="360"/>
      </w:pPr>
      <w:rPr>
        <w:rFonts w:ascii="Wingdings" w:hAnsi="Wingdings" w:hint="default"/>
      </w:rPr>
    </w:lvl>
    <w:lvl w:ilvl="3" w:tplc="DFEC1040" w:tentative="1">
      <w:start w:val="1"/>
      <w:numFmt w:val="bullet"/>
      <w:lvlText w:val=""/>
      <w:lvlJc w:val="left"/>
      <w:pPr>
        <w:tabs>
          <w:tab w:val="num" w:pos="2880"/>
        </w:tabs>
        <w:ind w:left="2880" w:hanging="360"/>
      </w:pPr>
      <w:rPr>
        <w:rFonts w:ascii="Wingdings" w:hAnsi="Wingdings" w:hint="default"/>
      </w:rPr>
    </w:lvl>
    <w:lvl w:ilvl="4" w:tplc="C50A9F22" w:tentative="1">
      <w:start w:val="1"/>
      <w:numFmt w:val="bullet"/>
      <w:lvlText w:val=""/>
      <w:lvlJc w:val="left"/>
      <w:pPr>
        <w:tabs>
          <w:tab w:val="num" w:pos="3600"/>
        </w:tabs>
        <w:ind w:left="3600" w:hanging="360"/>
      </w:pPr>
      <w:rPr>
        <w:rFonts w:ascii="Wingdings" w:hAnsi="Wingdings" w:hint="default"/>
      </w:rPr>
    </w:lvl>
    <w:lvl w:ilvl="5" w:tplc="89BEB8C4" w:tentative="1">
      <w:start w:val="1"/>
      <w:numFmt w:val="bullet"/>
      <w:lvlText w:val=""/>
      <w:lvlJc w:val="left"/>
      <w:pPr>
        <w:tabs>
          <w:tab w:val="num" w:pos="4320"/>
        </w:tabs>
        <w:ind w:left="4320" w:hanging="360"/>
      </w:pPr>
      <w:rPr>
        <w:rFonts w:ascii="Wingdings" w:hAnsi="Wingdings" w:hint="default"/>
      </w:rPr>
    </w:lvl>
    <w:lvl w:ilvl="6" w:tplc="ED520CFA" w:tentative="1">
      <w:start w:val="1"/>
      <w:numFmt w:val="bullet"/>
      <w:lvlText w:val=""/>
      <w:lvlJc w:val="left"/>
      <w:pPr>
        <w:tabs>
          <w:tab w:val="num" w:pos="5040"/>
        </w:tabs>
        <w:ind w:left="5040" w:hanging="360"/>
      </w:pPr>
      <w:rPr>
        <w:rFonts w:ascii="Wingdings" w:hAnsi="Wingdings" w:hint="default"/>
      </w:rPr>
    </w:lvl>
    <w:lvl w:ilvl="7" w:tplc="232CB1D8" w:tentative="1">
      <w:start w:val="1"/>
      <w:numFmt w:val="bullet"/>
      <w:lvlText w:val=""/>
      <w:lvlJc w:val="left"/>
      <w:pPr>
        <w:tabs>
          <w:tab w:val="num" w:pos="5760"/>
        </w:tabs>
        <w:ind w:left="5760" w:hanging="360"/>
      </w:pPr>
      <w:rPr>
        <w:rFonts w:ascii="Wingdings" w:hAnsi="Wingdings" w:hint="default"/>
      </w:rPr>
    </w:lvl>
    <w:lvl w:ilvl="8" w:tplc="425C39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2616C"/>
    <w:multiLevelType w:val="hybridMultilevel"/>
    <w:tmpl w:val="1A10576A"/>
    <w:lvl w:ilvl="0" w:tplc="8B7A4DC6">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F49C4"/>
    <w:multiLevelType w:val="hybridMultilevel"/>
    <w:tmpl w:val="A7585FEE"/>
    <w:lvl w:ilvl="0" w:tplc="CC9C03EA">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24825AF4"/>
    <w:multiLevelType w:val="hybridMultilevel"/>
    <w:tmpl w:val="76BEC40C"/>
    <w:lvl w:ilvl="0" w:tplc="5650A2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82C33"/>
    <w:multiLevelType w:val="hybridMultilevel"/>
    <w:tmpl w:val="9B301B08"/>
    <w:lvl w:ilvl="0" w:tplc="F6AE1C28">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710E49"/>
    <w:multiLevelType w:val="hybridMultilevel"/>
    <w:tmpl w:val="70E2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0E192B"/>
    <w:multiLevelType w:val="multilevel"/>
    <w:tmpl w:val="56F0A0A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D8207A"/>
    <w:multiLevelType w:val="hybridMultilevel"/>
    <w:tmpl w:val="9B301B08"/>
    <w:lvl w:ilvl="0" w:tplc="F6AE1C28">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DA63F8"/>
    <w:multiLevelType w:val="hybridMultilevel"/>
    <w:tmpl w:val="CFF6C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9F7B0F"/>
    <w:multiLevelType w:val="hybridMultilevel"/>
    <w:tmpl w:val="09824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D80197"/>
    <w:multiLevelType w:val="multilevel"/>
    <w:tmpl w:val="6ACA654A"/>
    <w:lvl w:ilvl="0">
      <w:start w:val="1"/>
      <w:numFmt w:val="decimal"/>
      <w:lvlText w:val="%1"/>
      <w:lvlJc w:val="left"/>
      <w:pPr>
        <w:ind w:left="1080" w:hanging="72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88545C"/>
    <w:multiLevelType w:val="hybridMultilevel"/>
    <w:tmpl w:val="2DE4F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6A5F4D"/>
    <w:multiLevelType w:val="hybridMultilevel"/>
    <w:tmpl w:val="536EF510"/>
    <w:lvl w:ilvl="0" w:tplc="AC82A0C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CA7616"/>
    <w:multiLevelType w:val="multilevel"/>
    <w:tmpl w:val="F8A8007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12"/>
  </w:num>
  <w:num w:numId="4">
    <w:abstractNumId w:val="11"/>
  </w:num>
  <w:num w:numId="5">
    <w:abstractNumId w:val="7"/>
  </w:num>
  <w:num w:numId="6">
    <w:abstractNumId w:val="4"/>
  </w:num>
  <w:num w:numId="7">
    <w:abstractNumId w:val="9"/>
  </w:num>
  <w:num w:numId="8">
    <w:abstractNumId w:val="8"/>
  </w:num>
  <w:num w:numId="9">
    <w:abstractNumId w:val="2"/>
  </w:num>
  <w:num w:numId="10">
    <w:abstractNumId w:val="1"/>
  </w:num>
  <w:num w:numId="11">
    <w:abstractNumId w:val="3"/>
  </w:num>
  <w:num w:numId="12">
    <w:abstractNumId w:val="5"/>
  </w:num>
  <w:num w:numId="13">
    <w:abstractNumId w:val="13"/>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Jones">
    <w15:presenceInfo w15:providerId="Windows Live" w15:userId="1a10470390579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A5"/>
    <w:rsid w:val="000007F0"/>
    <w:rsid w:val="00000D89"/>
    <w:rsid w:val="0000671C"/>
    <w:rsid w:val="00010F00"/>
    <w:rsid w:val="00014331"/>
    <w:rsid w:val="00020E4D"/>
    <w:rsid w:val="00022930"/>
    <w:rsid w:val="00030055"/>
    <w:rsid w:val="00036607"/>
    <w:rsid w:val="0004781A"/>
    <w:rsid w:val="000521D7"/>
    <w:rsid w:val="00064BDA"/>
    <w:rsid w:val="00080E13"/>
    <w:rsid w:val="00081A14"/>
    <w:rsid w:val="00082B50"/>
    <w:rsid w:val="0008487D"/>
    <w:rsid w:val="000907C0"/>
    <w:rsid w:val="00092EF2"/>
    <w:rsid w:val="00094173"/>
    <w:rsid w:val="000A14EE"/>
    <w:rsid w:val="000A3FF1"/>
    <w:rsid w:val="000D277F"/>
    <w:rsid w:val="000D3E04"/>
    <w:rsid w:val="000D6A22"/>
    <w:rsid w:val="000E2934"/>
    <w:rsid w:val="000E4A51"/>
    <w:rsid w:val="000F649C"/>
    <w:rsid w:val="000F7B75"/>
    <w:rsid w:val="000F7CB3"/>
    <w:rsid w:val="00105120"/>
    <w:rsid w:val="001056C8"/>
    <w:rsid w:val="00116AA4"/>
    <w:rsid w:val="00117301"/>
    <w:rsid w:val="00117799"/>
    <w:rsid w:val="00120CF2"/>
    <w:rsid w:val="00123BD1"/>
    <w:rsid w:val="001248BE"/>
    <w:rsid w:val="00130E76"/>
    <w:rsid w:val="00133245"/>
    <w:rsid w:val="00135E3B"/>
    <w:rsid w:val="00147BE7"/>
    <w:rsid w:val="001522BD"/>
    <w:rsid w:val="001565AF"/>
    <w:rsid w:val="00172029"/>
    <w:rsid w:val="00176143"/>
    <w:rsid w:val="00181C91"/>
    <w:rsid w:val="00192B6D"/>
    <w:rsid w:val="00197051"/>
    <w:rsid w:val="001A1C19"/>
    <w:rsid w:val="001A40F0"/>
    <w:rsid w:val="001A6E09"/>
    <w:rsid w:val="001B63CA"/>
    <w:rsid w:val="001B7F4C"/>
    <w:rsid w:val="001D0139"/>
    <w:rsid w:val="001D687B"/>
    <w:rsid w:val="001E0286"/>
    <w:rsid w:val="001E6856"/>
    <w:rsid w:val="001F1A56"/>
    <w:rsid w:val="00201ADA"/>
    <w:rsid w:val="002027BD"/>
    <w:rsid w:val="002100C0"/>
    <w:rsid w:val="00210DDF"/>
    <w:rsid w:val="002172DD"/>
    <w:rsid w:val="00223BE4"/>
    <w:rsid w:val="00226760"/>
    <w:rsid w:val="0023095F"/>
    <w:rsid w:val="00236A6D"/>
    <w:rsid w:val="002404FB"/>
    <w:rsid w:val="002411D8"/>
    <w:rsid w:val="00241E39"/>
    <w:rsid w:val="0024368B"/>
    <w:rsid w:val="00244421"/>
    <w:rsid w:val="002456B8"/>
    <w:rsid w:val="0024604F"/>
    <w:rsid w:val="00250D1C"/>
    <w:rsid w:val="0026265A"/>
    <w:rsid w:val="00262FE5"/>
    <w:rsid w:val="0028018A"/>
    <w:rsid w:val="00287258"/>
    <w:rsid w:val="002905C9"/>
    <w:rsid w:val="002A00D4"/>
    <w:rsid w:val="002B0065"/>
    <w:rsid w:val="002B6595"/>
    <w:rsid w:val="002C1E2D"/>
    <w:rsid w:val="002C29C4"/>
    <w:rsid w:val="002C3414"/>
    <w:rsid w:val="002C7111"/>
    <w:rsid w:val="002D7560"/>
    <w:rsid w:val="002D7818"/>
    <w:rsid w:val="002E1166"/>
    <w:rsid w:val="002F1055"/>
    <w:rsid w:val="002F4A5D"/>
    <w:rsid w:val="00313A68"/>
    <w:rsid w:val="00330BCB"/>
    <w:rsid w:val="003357AE"/>
    <w:rsid w:val="003437B2"/>
    <w:rsid w:val="00345004"/>
    <w:rsid w:val="0034577B"/>
    <w:rsid w:val="00351288"/>
    <w:rsid w:val="00360929"/>
    <w:rsid w:val="00367E32"/>
    <w:rsid w:val="00373AD7"/>
    <w:rsid w:val="00373E33"/>
    <w:rsid w:val="003769E8"/>
    <w:rsid w:val="00376AE9"/>
    <w:rsid w:val="003976AA"/>
    <w:rsid w:val="003A4FDD"/>
    <w:rsid w:val="003A7300"/>
    <w:rsid w:val="003B140F"/>
    <w:rsid w:val="003B6954"/>
    <w:rsid w:val="003D32CD"/>
    <w:rsid w:val="003D6E41"/>
    <w:rsid w:val="003E1B7B"/>
    <w:rsid w:val="003E2DAC"/>
    <w:rsid w:val="003E322F"/>
    <w:rsid w:val="003E5E98"/>
    <w:rsid w:val="003E709E"/>
    <w:rsid w:val="003F7E1A"/>
    <w:rsid w:val="004024E7"/>
    <w:rsid w:val="00405D10"/>
    <w:rsid w:val="004109D6"/>
    <w:rsid w:val="00416C06"/>
    <w:rsid w:val="00421AE9"/>
    <w:rsid w:val="004269D1"/>
    <w:rsid w:val="00431A49"/>
    <w:rsid w:val="00432FB5"/>
    <w:rsid w:val="00434305"/>
    <w:rsid w:val="00437F87"/>
    <w:rsid w:val="00445473"/>
    <w:rsid w:val="004544DD"/>
    <w:rsid w:val="004567FE"/>
    <w:rsid w:val="00457980"/>
    <w:rsid w:val="00474DBA"/>
    <w:rsid w:val="0047673A"/>
    <w:rsid w:val="00483899"/>
    <w:rsid w:val="00483F29"/>
    <w:rsid w:val="00485569"/>
    <w:rsid w:val="004A241B"/>
    <w:rsid w:val="004A27C5"/>
    <w:rsid w:val="004A7233"/>
    <w:rsid w:val="004B2424"/>
    <w:rsid w:val="004B5B92"/>
    <w:rsid w:val="004B7BD0"/>
    <w:rsid w:val="004C5CFB"/>
    <w:rsid w:val="004D23D4"/>
    <w:rsid w:val="004E2A08"/>
    <w:rsid w:val="004F2E3C"/>
    <w:rsid w:val="004F320C"/>
    <w:rsid w:val="004F343C"/>
    <w:rsid w:val="004F7260"/>
    <w:rsid w:val="0050551D"/>
    <w:rsid w:val="00516E1B"/>
    <w:rsid w:val="00520103"/>
    <w:rsid w:val="005236FF"/>
    <w:rsid w:val="00523E24"/>
    <w:rsid w:val="00526796"/>
    <w:rsid w:val="005310A0"/>
    <w:rsid w:val="0053262A"/>
    <w:rsid w:val="0054011D"/>
    <w:rsid w:val="00543817"/>
    <w:rsid w:val="00547BAC"/>
    <w:rsid w:val="005506FF"/>
    <w:rsid w:val="00550AD5"/>
    <w:rsid w:val="00552D48"/>
    <w:rsid w:val="00573304"/>
    <w:rsid w:val="00585126"/>
    <w:rsid w:val="005908D4"/>
    <w:rsid w:val="00593C17"/>
    <w:rsid w:val="00595CB8"/>
    <w:rsid w:val="005A02A4"/>
    <w:rsid w:val="005B399D"/>
    <w:rsid w:val="005B5053"/>
    <w:rsid w:val="005B6FD1"/>
    <w:rsid w:val="005C1437"/>
    <w:rsid w:val="005D46D4"/>
    <w:rsid w:val="005D473D"/>
    <w:rsid w:val="005E5B33"/>
    <w:rsid w:val="005E6B08"/>
    <w:rsid w:val="005F09EA"/>
    <w:rsid w:val="005F163E"/>
    <w:rsid w:val="006027CE"/>
    <w:rsid w:val="00620FC2"/>
    <w:rsid w:val="00627CF1"/>
    <w:rsid w:val="0063514C"/>
    <w:rsid w:val="006361F5"/>
    <w:rsid w:val="006362EF"/>
    <w:rsid w:val="00637EA0"/>
    <w:rsid w:val="00643AA2"/>
    <w:rsid w:val="006545F8"/>
    <w:rsid w:val="00661F98"/>
    <w:rsid w:val="0066237A"/>
    <w:rsid w:val="00665E18"/>
    <w:rsid w:val="00666878"/>
    <w:rsid w:val="006679C5"/>
    <w:rsid w:val="00673423"/>
    <w:rsid w:val="00675D57"/>
    <w:rsid w:val="006812C6"/>
    <w:rsid w:val="006830F1"/>
    <w:rsid w:val="00683F6F"/>
    <w:rsid w:val="00684FED"/>
    <w:rsid w:val="006A3985"/>
    <w:rsid w:val="006C2D1C"/>
    <w:rsid w:val="006D067F"/>
    <w:rsid w:val="006D644F"/>
    <w:rsid w:val="006E3559"/>
    <w:rsid w:val="006E3C8D"/>
    <w:rsid w:val="006E3DDD"/>
    <w:rsid w:val="006F7A13"/>
    <w:rsid w:val="00700236"/>
    <w:rsid w:val="00710FFC"/>
    <w:rsid w:val="00722063"/>
    <w:rsid w:val="0072429B"/>
    <w:rsid w:val="00724373"/>
    <w:rsid w:val="00732526"/>
    <w:rsid w:val="00741AFA"/>
    <w:rsid w:val="0075547D"/>
    <w:rsid w:val="00767935"/>
    <w:rsid w:val="00767EFA"/>
    <w:rsid w:val="00775726"/>
    <w:rsid w:val="007904EF"/>
    <w:rsid w:val="00790C56"/>
    <w:rsid w:val="00791FBC"/>
    <w:rsid w:val="00794BEB"/>
    <w:rsid w:val="0079508A"/>
    <w:rsid w:val="00797291"/>
    <w:rsid w:val="007A3781"/>
    <w:rsid w:val="007A47E9"/>
    <w:rsid w:val="007A5136"/>
    <w:rsid w:val="007B0358"/>
    <w:rsid w:val="007B49A1"/>
    <w:rsid w:val="007C0C2E"/>
    <w:rsid w:val="007C5251"/>
    <w:rsid w:val="007C7A8B"/>
    <w:rsid w:val="007D10F4"/>
    <w:rsid w:val="007D18FB"/>
    <w:rsid w:val="007D2635"/>
    <w:rsid w:val="007D58A3"/>
    <w:rsid w:val="007E2412"/>
    <w:rsid w:val="007E433F"/>
    <w:rsid w:val="007E6CF6"/>
    <w:rsid w:val="007F01D0"/>
    <w:rsid w:val="00805753"/>
    <w:rsid w:val="00810F95"/>
    <w:rsid w:val="0081391D"/>
    <w:rsid w:val="0081672A"/>
    <w:rsid w:val="008212B9"/>
    <w:rsid w:val="00831BED"/>
    <w:rsid w:val="00835509"/>
    <w:rsid w:val="008457C1"/>
    <w:rsid w:val="00850E66"/>
    <w:rsid w:val="00855B81"/>
    <w:rsid w:val="008624AD"/>
    <w:rsid w:val="0086312C"/>
    <w:rsid w:val="00863445"/>
    <w:rsid w:val="00864327"/>
    <w:rsid w:val="00864529"/>
    <w:rsid w:val="00865077"/>
    <w:rsid w:val="008700C9"/>
    <w:rsid w:val="008757E7"/>
    <w:rsid w:val="0088217D"/>
    <w:rsid w:val="00884161"/>
    <w:rsid w:val="008908F0"/>
    <w:rsid w:val="00891723"/>
    <w:rsid w:val="008A0972"/>
    <w:rsid w:val="008A2041"/>
    <w:rsid w:val="008B14A3"/>
    <w:rsid w:val="008B22F8"/>
    <w:rsid w:val="008B4FBF"/>
    <w:rsid w:val="008D671E"/>
    <w:rsid w:val="008F1FB0"/>
    <w:rsid w:val="008F7939"/>
    <w:rsid w:val="00903B41"/>
    <w:rsid w:val="0090708F"/>
    <w:rsid w:val="00907139"/>
    <w:rsid w:val="00907D4E"/>
    <w:rsid w:val="009138A9"/>
    <w:rsid w:val="009179C0"/>
    <w:rsid w:val="00920859"/>
    <w:rsid w:val="00920F0D"/>
    <w:rsid w:val="0092119C"/>
    <w:rsid w:val="00925B5B"/>
    <w:rsid w:val="00932781"/>
    <w:rsid w:val="009349F3"/>
    <w:rsid w:val="00955275"/>
    <w:rsid w:val="00961407"/>
    <w:rsid w:val="00972C25"/>
    <w:rsid w:val="00974CF9"/>
    <w:rsid w:val="00982358"/>
    <w:rsid w:val="00990180"/>
    <w:rsid w:val="00994FAB"/>
    <w:rsid w:val="00995D4B"/>
    <w:rsid w:val="0099786A"/>
    <w:rsid w:val="009A11C1"/>
    <w:rsid w:val="009A1642"/>
    <w:rsid w:val="009A66BF"/>
    <w:rsid w:val="009B5B96"/>
    <w:rsid w:val="009B70DB"/>
    <w:rsid w:val="009D6E61"/>
    <w:rsid w:val="009E6054"/>
    <w:rsid w:val="009E7F5D"/>
    <w:rsid w:val="009F4F76"/>
    <w:rsid w:val="00A031C0"/>
    <w:rsid w:val="00A04E9E"/>
    <w:rsid w:val="00A13D65"/>
    <w:rsid w:val="00A21B37"/>
    <w:rsid w:val="00A2467C"/>
    <w:rsid w:val="00A257C5"/>
    <w:rsid w:val="00A3419F"/>
    <w:rsid w:val="00A42D3B"/>
    <w:rsid w:val="00A5013A"/>
    <w:rsid w:val="00A50EEC"/>
    <w:rsid w:val="00A52EE3"/>
    <w:rsid w:val="00A542B2"/>
    <w:rsid w:val="00A571BC"/>
    <w:rsid w:val="00A7429C"/>
    <w:rsid w:val="00A771A4"/>
    <w:rsid w:val="00A82F93"/>
    <w:rsid w:val="00A858C8"/>
    <w:rsid w:val="00A86338"/>
    <w:rsid w:val="00A93060"/>
    <w:rsid w:val="00AA4B5B"/>
    <w:rsid w:val="00AA764D"/>
    <w:rsid w:val="00AB434A"/>
    <w:rsid w:val="00AC2605"/>
    <w:rsid w:val="00AC29DF"/>
    <w:rsid w:val="00AC38A1"/>
    <w:rsid w:val="00AC75CD"/>
    <w:rsid w:val="00AD27DC"/>
    <w:rsid w:val="00AF0941"/>
    <w:rsid w:val="00AF7BDA"/>
    <w:rsid w:val="00B011FB"/>
    <w:rsid w:val="00B05928"/>
    <w:rsid w:val="00B05AE9"/>
    <w:rsid w:val="00B06B43"/>
    <w:rsid w:val="00B166E2"/>
    <w:rsid w:val="00B21624"/>
    <w:rsid w:val="00B236DE"/>
    <w:rsid w:val="00B24B6E"/>
    <w:rsid w:val="00B27D90"/>
    <w:rsid w:val="00B50A35"/>
    <w:rsid w:val="00B50D61"/>
    <w:rsid w:val="00B51F65"/>
    <w:rsid w:val="00B60E68"/>
    <w:rsid w:val="00B64854"/>
    <w:rsid w:val="00B716F7"/>
    <w:rsid w:val="00B74779"/>
    <w:rsid w:val="00B812FB"/>
    <w:rsid w:val="00B82015"/>
    <w:rsid w:val="00BA0BC3"/>
    <w:rsid w:val="00BA3F04"/>
    <w:rsid w:val="00BB3724"/>
    <w:rsid w:val="00BC46E5"/>
    <w:rsid w:val="00BC4939"/>
    <w:rsid w:val="00BD6342"/>
    <w:rsid w:val="00BE2029"/>
    <w:rsid w:val="00BE7A8B"/>
    <w:rsid w:val="00BF0408"/>
    <w:rsid w:val="00BF574D"/>
    <w:rsid w:val="00BF65E3"/>
    <w:rsid w:val="00C04A62"/>
    <w:rsid w:val="00C04F91"/>
    <w:rsid w:val="00C066A5"/>
    <w:rsid w:val="00C068EB"/>
    <w:rsid w:val="00C2399A"/>
    <w:rsid w:val="00C31D53"/>
    <w:rsid w:val="00C362C3"/>
    <w:rsid w:val="00C423B2"/>
    <w:rsid w:val="00C57728"/>
    <w:rsid w:val="00C62C68"/>
    <w:rsid w:val="00C62D43"/>
    <w:rsid w:val="00C647FB"/>
    <w:rsid w:val="00C64926"/>
    <w:rsid w:val="00C67093"/>
    <w:rsid w:val="00C70FA9"/>
    <w:rsid w:val="00C739E6"/>
    <w:rsid w:val="00C8236E"/>
    <w:rsid w:val="00C83D2B"/>
    <w:rsid w:val="00C843D7"/>
    <w:rsid w:val="00C84F46"/>
    <w:rsid w:val="00C858DA"/>
    <w:rsid w:val="00C95924"/>
    <w:rsid w:val="00C969DC"/>
    <w:rsid w:val="00CB007F"/>
    <w:rsid w:val="00CB0F08"/>
    <w:rsid w:val="00CB3DE7"/>
    <w:rsid w:val="00CC70CA"/>
    <w:rsid w:val="00CC719C"/>
    <w:rsid w:val="00CD2247"/>
    <w:rsid w:val="00CD2625"/>
    <w:rsid w:val="00CE3BB8"/>
    <w:rsid w:val="00CF4712"/>
    <w:rsid w:val="00CF4912"/>
    <w:rsid w:val="00D074C5"/>
    <w:rsid w:val="00D22B72"/>
    <w:rsid w:val="00D4200F"/>
    <w:rsid w:val="00D42F6F"/>
    <w:rsid w:val="00D5011C"/>
    <w:rsid w:val="00D51A54"/>
    <w:rsid w:val="00D5334B"/>
    <w:rsid w:val="00D5398E"/>
    <w:rsid w:val="00D56A96"/>
    <w:rsid w:val="00D64BFC"/>
    <w:rsid w:val="00D8479F"/>
    <w:rsid w:val="00DA5991"/>
    <w:rsid w:val="00DA5BE2"/>
    <w:rsid w:val="00DA70E7"/>
    <w:rsid w:val="00DA7332"/>
    <w:rsid w:val="00DB0401"/>
    <w:rsid w:val="00DB0DD5"/>
    <w:rsid w:val="00DB19BC"/>
    <w:rsid w:val="00DB1A89"/>
    <w:rsid w:val="00DB2891"/>
    <w:rsid w:val="00DB3AA2"/>
    <w:rsid w:val="00DB3C4B"/>
    <w:rsid w:val="00DB64B3"/>
    <w:rsid w:val="00DB6A6E"/>
    <w:rsid w:val="00DC03F9"/>
    <w:rsid w:val="00DC690C"/>
    <w:rsid w:val="00DD44FD"/>
    <w:rsid w:val="00DD68B5"/>
    <w:rsid w:val="00DE2BD8"/>
    <w:rsid w:val="00DE5716"/>
    <w:rsid w:val="00DF12B8"/>
    <w:rsid w:val="00DF4054"/>
    <w:rsid w:val="00E01CA4"/>
    <w:rsid w:val="00E05E97"/>
    <w:rsid w:val="00E10599"/>
    <w:rsid w:val="00E115C6"/>
    <w:rsid w:val="00E1606D"/>
    <w:rsid w:val="00E219EC"/>
    <w:rsid w:val="00E22C5E"/>
    <w:rsid w:val="00E27190"/>
    <w:rsid w:val="00E27F4B"/>
    <w:rsid w:val="00E32DC0"/>
    <w:rsid w:val="00E34309"/>
    <w:rsid w:val="00E44C36"/>
    <w:rsid w:val="00E504B7"/>
    <w:rsid w:val="00E510ED"/>
    <w:rsid w:val="00E53839"/>
    <w:rsid w:val="00E73178"/>
    <w:rsid w:val="00E7488E"/>
    <w:rsid w:val="00E83426"/>
    <w:rsid w:val="00E83F81"/>
    <w:rsid w:val="00E86CA6"/>
    <w:rsid w:val="00E87003"/>
    <w:rsid w:val="00E901F9"/>
    <w:rsid w:val="00E97C1E"/>
    <w:rsid w:val="00EA2046"/>
    <w:rsid w:val="00EA5801"/>
    <w:rsid w:val="00EA581D"/>
    <w:rsid w:val="00EB1D8C"/>
    <w:rsid w:val="00EB271D"/>
    <w:rsid w:val="00EC0A7C"/>
    <w:rsid w:val="00EC25C4"/>
    <w:rsid w:val="00EC2AA4"/>
    <w:rsid w:val="00EE062E"/>
    <w:rsid w:val="00EE60EC"/>
    <w:rsid w:val="00EF467D"/>
    <w:rsid w:val="00F11495"/>
    <w:rsid w:val="00F173BC"/>
    <w:rsid w:val="00F264CA"/>
    <w:rsid w:val="00F27F4B"/>
    <w:rsid w:val="00F42848"/>
    <w:rsid w:val="00F46BE4"/>
    <w:rsid w:val="00F52B7C"/>
    <w:rsid w:val="00F554F6"/>
    <w:rsid w:val="00F563AE"/>
    <w:rsid w:val="00F57C14"/>
    <w:rsid w:val="00F6182F"/>
    <w:rsid w:val="00F77A14"/>
    <w:rsid w:val="00F81647"/>
    <w:rsid w:val="00F81A23"/>
    <w:rsid w:val="00F8230C"/>
    <w:rsid w:val="00F835A7"/>
    <w:rsid w:val="00F86AE5"/>
    <w:rsid w:val="00F95E7F"/>
    <w:rsid w:val="00FA2876"/>
    <w:rsid w:val="00FB5378"/>
    <w:rsid w:val="00FC1977"/>
    <w:rsid w:val="00FC4BE8"/>
    <w:rsid w:val="00FC6A2E"/>
    <w:rsid w:val="00FD7449"/>
    <w:rsid w:val="00FE217F"/>
    <w:rsid w:val="00FE7207"/>
    <w:rsid w:val="00FF258B"/>
    <w:rsid w:val="00FF2E0C"/>
    <w:rsid w:val="00FF3187"/>
    <w:rsid w:val="00FF4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231A"/>
  <w15:chartTrackingRefBased/>
  <w15:docId w15:val="{204D5768-A3FC-4BB3-ACA9-F59BA344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6A5"/>
  </w:style>
  <w:style w:type="paragraph" w:styleId="Heading1">
    <w:name w:val="heading 1"/>
    <w:basedOn w:val="Normal"/>
    <w:next w:val="Normal"/>
    <w:link w:val="Heading1Char"/>
    <w:uiPriority w:val="9"/>
    <w:qFormat/>
    <w:rsid w:val="003D6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E41"/>
  </w:style>
  <w:style w:type="paragraph" w:styleId="Footer">
    <w:name w:val="footer"/>
    <w:basedOn w:val="Normal"/>
    <w:link w:val="FooterChar"/>
    <w:uiPriority w:val="99"/>
    <w:unhideWhenUsed/>
    <w:rsid w:val="003D6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E41"/>
  </w:style>
  <w:style w:type="character" w:customStyle="1" w:styleId="Heading1Char">
    <w:name w:val="Heading 1 Char"/>
    <w:basedOn w:val="DefaultParagraphFont"/>
    <w:link w:val="Heading1"/>
    <w:uiPriority w:val="9"/>
    <w:rsid w:val="003D6E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E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E41"/>
    <w:pPr>
      <w:ind w:left="720"/>
      <w:contextualSpacing/>
    </w:pPr>
  </w:style>
  <w:style w:type="character" w:customStyle="1" w:styleId="selectable">
    <w:name w:val="selectable"/>
    <w:basedOn w:val="DefaultParagraphFont"/>
    <w:rsid w:val="00D4200F"/>
  </w:style>
  <w:style w:type="paragraph" w:styleId="TOCHeading">
    <w:name w:val="TOC Heading"/>
    <w:basedOn w:val="Heading1"/>
    <w:next w:val="Normal"/>
    <w:uiPriority w:val="39"/>
    <w:unhideWhenUsed/>
    <w:qFormat/>
    <w:rsid w:val="004A7233"/>
    <w:pPr>
      <w:outlineLvl w:val="9"/>
    </w:pPr>
    <w:rPr>
      <w:lang w:val="en-US"/>
    </w:rPr>
  </w:style>
  <w:style w:type="paragraph" w:styleId="TOC1">
    <w:name w:val="toc 1"/>
    <w:basedOn w:val="Normal"/>
    <w:next w:val="Normal"/>
    <w:autoRedefine/>
    <w:uiPriority w:val="39"/>
    <w:unhideWhenUsed/>
    <w:rsid w:val="004A7233"/>
    <w:pPr>
      <w:spacing w:after="100"/>
    </w:pPr>
  </w:style>
  <w:style w:type="paragraph" w:styleId="TOC2">
    <w:name w:val="toc 2"/>
    <w:basedOn w:val="Normal"/>
    <w:next w:val="Normal"/>
    <w:autoRedefine/>
    <w:uiPriority w:val="39"/>
    <w:unhideWhenUsed/>
    <w:rsid w:val="004A7233"/>
    <w:pPr>
      <w:spacing w:after="100"/>
      <w:ind w:left="220"/>
    </w:pPr>
  </w:style>
  <w:style w:type="character" w:styleId="Hyperlink">
    <w:name w:val="Hyperlink"/>
    <w:basedOn w:val="DefaultParagraphFont"/>
    <w:uiPriority w:val="99"/>
    <w:unhideWhenUsed/>
    <w:rsid w:val="004A7233"/>
    <w:rPr>
      <w:color w:val="0563C1" w:themeColor="hyperlink"/>
      <w:u w:val="single"/>
    </w:rPr>
  </w:style>
  <w:style w:type="character" w:customStyle="1" w:styleId="Heading3Char">
    <w:name w:val="Heading 3 Char"/>
    <w:basedOn w:val="DefaultParagraphFont"/>
    <w:link w:val="Heading3"/>
    <w:uiPriority w:val="9"/>
    <w:rsid w:val="00EC25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43817"/>
    <w:pPr>
      <w:spacing w:after="100"/>
      <w:ind w:left="440"/>
    </w:pPr>
  </w:style>
  <w:style w:type="table" w:styleId="TableGrid">
    <w:name w:val="Table Grid"/>
    <w:basedOn w:val="TableNormal"/>
    <w:uiPriority w:val="39"/>
    <w:rsid w:val="00C96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36A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05A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5A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47673A"/>
    <w:rPr>
      <w:color w:val="605E5C"/>
      <w:shd w:val="clear" w:color="auto" w:fill="E1DFDD"/>
    </w:rPr>
  </w:style>
  <w:style w:type="paragraph" w:styleId="BalloonText">
    <w:name w:val="Balloon Text"/>
    <w:basedOn w:val="Normal"/>
    <w:link w:val="BalloonTextChar"/>
    <w:uiPriority w:val="99"/>
    <w:semiHidden/>
    <w:unhideWhenUsed/>
    <w:rsid w:val="00C36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2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4/relationships/chartEx" Target="charts/chartEx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SUS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720939700398785E-2"/>
          <c:y val="0.20233291298865072"/>
          <c:w val="0.89155468374913771"/>
          <c:h val="0.50716654585894294"/>
        </c:manualLayout>
      </c:layout>
      <c:barChart>
        <c:barDir val="col"/>
        <c:grouping val="clustered"/>
        <c:varyColors val="0"/>
        <c:ser>
          <c:idx val="0"/>
          <c:order val="0"/>
          <c:tx>
            <c:strRef>
              <c:f>Sheet1!$B$1</c:f>
              <c:strCache>
                <c:ptCount val="1"/>
                <c:pt idx="0">
                  <c:v>Participants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85</c:v>
                </c:pt>
                <c:pt idx="1">
                  <c:v>96</c:v>
                </c:pt>
                <c:pt idx="2">
                  <c:v>89</c:v>
                </c:pt>
                <c:pt idx="3">
                  <c:v>64</c:v>
                </c:pt>
                <c:pt idx="4">
                  <c:v>72</c:v>
                </c:pt>
                <c:pt idx="5">
                  <c:v>54</c:v>
                </c:pt>
                <c:pt idx="6">
                  <c:v>87</c:v>
                </c:pt>
                <c:pt idx="7">
                  <c:v>46</c:v>
                </c:pt>
                <c:pt idx="8">
                  <c:v>75</c:v>
                </c:pt>
                <c:pt idx="9">
                  <c:v>43</c:v>
                </c:pt>
              </c:numCache>
            </c:numRef>
          </c:val>
          <c:extLst>
            <c:ext xmlns:c16="http://schemas.microsoft.com/office/drawing/2014/chart" uri="{C3380CC4-5D6E-409C-BE32-E72D297353CC}">
              <c16:uniqueId val="{00000000-960D-4326-A418-6A84E136D08A}"/>
            </c:ext>
          </c:extLst>
        </c:ser>
        <c:dLbls>
          <c:dLblPos val="outEnd"/>
          <c:showLegendKey val="0"/>
          <c:showVal val="1"/>
          <c:showCatName val="0"/>
          <c:showSerName val="0"/>
          <c:showPercent val="0"/>
          <c:showBubbleSize val="0"/>
        </c:dLbls>
        <c:gapWidth val="444"/>
        <c:overlap val="-90"/>
        <c:axId val="636554136"/>
        <c:axId val="636550528"/>
      </c:barChart>
      <c:catAx>
        <c:axId val="636554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6550528"/>
        <c:crosses val="autoZero"/>
        <c:auto val="1"/>
        <c:lblAlgn val="ctr"/>
        <c:lblOffset val="100"/>
        <c:noMultiLvlLbl val="0"/>
      </c:catAx>
      <c:valAx>
        <c:axId val="636550528"/>
        <c:scaling>
          <c:orientation val="minMax"/>
        </c:scaling>
        <c:delete val="1"/>
        <c:axPos val="l"/>
        <c:numFmt formatCode="General" sourceLinked="1"/>
        <c:majorTickMark val="none"/>
        <c:minorTickMark val="none"/>
        <c:tickLblPos val="nextTo"/>
        <c:crossAx val="636554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1"/>
    <cx:data id="0">
      <cx:numDim type="val">
        <cx:f>Sheet1!$A$2:$A$11</cx:f>
        <cx:lvl ptCount="10" formatCode="General">
          <cx:pt idx="0">85</cx:pt>
          <cx:pt idx="1">60</cx:pt>
          <cx:pt idx="2">75</cx:pt>
          <cx:pt idx="3">60</cx:pt>
          <cx:pt idx="4">75</cx:pt>
          <cx:pt idx="5">70</cx:pt>
          <cx:pt idx="6">70</cx:pt>
          <cx:pt idx="7">75</cx:pt>
          <cx:pt idx="8">80</cx:pt>
          <cx:pt idx="9">75</cx:pt>
        </cx:lvl>
      </cx:numDim>
    </cx:data>
  </cx:chartData>
  <cx:chart>
    <cx:title pos="t" align="ctr" overlay="0">
      <cx:tx>
        <cx:txData>
          <cx:v>SUS Result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SUS Result</a:t>
          </a:r>
        </a:p>
      </cx:txPr>
    </cx:title>
    <cx:plotArea>
      <cx:plotAreaRegion>
        <cx:series layoutId="boxWhisker" uniqueId="{6085557D-DA05-48EA-912C-F86AC860EB29}">
          <cx:tx>
            <cx:txData>
              <cx:f>Sheet1!$A$1</cx:f>
              <cx:v>SUS</cx:v>
            </cx:txData>
          </cx:tx>
          <cx:dataId val="0"/>
          <cx:layoutPr>
            <cx:visibility meanLine="1" meanMarker="1" nonoutliers="1" outliers="1"/>
            <cx:statistics quartileMethod="exclusive"/>
          </cx:layoutPr>
        </cx:series>
      </cx:plotAreaRegion>
      <cx:axis id="0">
        <cx:catScaling gapWidth="1.55999994"/>
        <cx:tickLabels/>
      </cx:axis>
      <cx:axis id="1">
        <cx:valScaling min="5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BA6C-CFC7-4D02-A41A-AA541098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10</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 (i7467340)</dc:creator>
  <cp:keywords/>
  <dc:description/>
  <cp:lastModifiedBy>Christopher Jones</cp:lastModifiedBy>
  <cp:revision>25</cp:revision>
  <dcterms:created xsi:type="dcterms:W3CDTF">2018-12-20T16:28:00Z</dcterms:created>
  <dcterms:modified xsi:type="dcterms:W3CDTF">2018-12-26T19:09:00Z</dcterms:modified>
</cp:coreProperties>
</file>